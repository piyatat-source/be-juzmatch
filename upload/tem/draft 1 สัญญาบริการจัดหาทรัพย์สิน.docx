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5E2B" w14:textId="77777777" w:rsidR="007E47A7" w:rsidRPr="009C5823" w:rsidRDefault="007E47A7" w:rsidP="009C5823">
      <w:pPr>
        <w:spacing w:after="240" w:line="240" w:lineRule="auto"/>
        <w:jc w:val="center"/>
        <w:rPr>
          <w:rFonts w:ascii="Browallia New" w:hAnsi="Browallia New" w:cs="Browallia New"/>
          <w:b/>
          <w:bCs/>
          <w:caps/>
          <w:sz w:val="32"/>
          <w:szCs w:val="32"/>
          <w:u w:val="single"/>
          <w:cs/>
          <w:lang w:bidi="th-TH"/>
        </w:rPr>
      </w:pPr>
      <w:r w:rsidRPr="00B71951">
        <w:rPr>
          <w:rFonts w:ascii="Browallia New" w:hAnsi="Browallia New" w:cs="Browallia New"/>
          <w:b/>
          <w:bCs/>
          <w:caps/>
          <w:sz w:val="32"/>
          <w:szCs w:val="32"/>
          <w:u w:val="single"/>
          <w:cs/>
          <w:lang w:bidi="th-TH"/>
        </w:rPr>
        <w:t>สัญญา</w:t>
      </w:r>
      <w:r w:rsidR="00B11975" w:rsidRPr="009C5823">
        <w:rPr>
          <w:rFonts w:ascii="Browallia New" w:hAnsi="Browallia New" w:cs="Browallia New" w:hint="cs"/>
          <w:b/>
          <w:bCs/>
          <w:caps/>
          <w:sz w:val="32"/>
          <w:szCs w:val="32"/>
          <w:u w:val="single"/>
          <w:cs/>
          <w:lang w:bidi="th-TH"/>
        </w:rPr>
        <w:t>บริการจัดหา</w:t>
      </w:r>
      <w:r w:rsidR="00BA0B86" w:rsidRPr="009C5823">
        <w:rPr>
          <w:rFonts w:ascii="Browallia New" w:hAnsi="Browallia New" w:cs="Browallia New"/>
          <w:b/>
          <w:bCs/>
          <w:caps/>
          <w:sz w:val="32"/>
          <w:szCs w:val="32"/>
          <w:u w:val="single"/>
          <w:cs/>
          <w:lang w:bidi="th-TH"/>
        </w:rPr>
        <w:t>ทรัพย์สิน</w:t>
      </w:r>
      <w:r w:rsidR="0072412C" w:rsidRPr="009C5823">
        <w:rPr>
          <w:rFonts w:ascii="Browallia New" w:hAnsi="Browallia New" w:cs="Browallia New"/>
          <w:b/>
          <w:bCs/>
          <w:caps/>
          <w:sz w:val="32"/>
          <w:szCs w:val="32"/>
          <w:u w:val="single"/>
          <w:cs/>
          <w:lang w:bidi="th-TH"/>
        </w:rPr>
        <w:t xml:space="preserve"> (แบบมีเงื่อนไขในการซื้อ</w:t>
      </w:r>
      <w:r w:rsidR="00BA0B86" w:rsidRPr="009C5823">
        <w:rPr>
          <w:rFonts w:ascii="Browallia New" w:hAnsi="Browallia New" w:cs="Browallia New"/>
          <w:b/>
          <w:bCs/>
          <w:caps/>
          <w:sz w:val="32"/>
          <w:szCs w:val="32"/>
          <w:u w:val="single"/>
          <w:cs/>
          <w:lang w:bidi="th-TH"/>
        </w:rPr>
        <w:t>ทรัพย์สิน</w:t>
      </w:r>
      <w:r w:rsidR="0072412C" w:rsidRPr="009C5823">
        <w:rPr>
          <w:rFonts w:ascii="Browallia New" w:hAnsi="Browallia New" w:cs="Browallia New"/>
          <w:b/>
          <w:bCs/>
          <w:caps/>
          <w:sz w:val="32"/>
          <w:szCs w:val="32"/>
          <w:u w:val="single"/>
          <w:cs/>
          <w:lang w:bidi="th-TH"/>
        </w:rPr>
        <w:t>)</w:t>
      </w:r>
    </w:p>
    <w:p w14:paraId="25EDB8E2" w14:textId="77777777" w:rsidR="007E47A7" w:rsidRPr="009C5823" w:rsidRDefault="007E47A7" w:rsidP="009C5823">
      <w:pPr>
        <w:spacing w:after="240" w:line="240" w:lineRule="auto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สัญญา</w:t>
      </w:r>
      <w:r w:rsidR="00DF799D" w:rsidRPr="009C5823">
        <w:rPr>
          <w:rFonts w:ascii="Browallia New" w:hAnsi="Browallia New" w:cs="Browallia New"/>
          <w:sz w:val="30"/>
          <w:szCs w:val="30"/>
          <w:cs/>
          <w:lang w:bidi="th-TH"/>
        </w:rPr>
        <w:t>ฉบับ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นี้</w:t>
      </w:r>
      <w:r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ทำ</w:t>
      </w:r>
      <w:r w:rsidR="004B4D14" w:rsidRPr="009C5823">
        <w:rPr>
          <w:rFonts w:ascii="Browallia New" w:hAnsi="Browallia New" w:cs="Browallia New"/>
          <w:sz w:val="30"/>
          <w:szCs w:val="30"/>
          <w:cs/>
          <w:lang w:bidi="th-TH"/>
        </w:rPr>
        <w:t>ขึ้น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ที่ </w:t>
      </w:r>
      <w:r w:rsidR="00B71951" w:rsidRPr="00275933">
        <w:rPr>
          <w:rFonts w:ascii="Browallia New" w:hAnsi="Browallia New" w:cs="Browallia New"/>
          <w:sz w:val="30"/>
          <w:szCs w:val="30"/>
          <w:cs/>
          <w:lang w:bidi="th-TH"/>
        </w:rPr>
        <w:t>บริษัท จัซแมทช์ จำกัด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เมื่อวันที่ </w:t>
      </w:r>
      <w:r w:rsidR="00D4211D" w:rsidRPr="009C5823">
        <w:rPr>
          <w:rFonts w:ascii="Browallia New" w:hAnsi="Browallia New" w:cs="Browallia New"/>
          <w:sz w:val="30"/>
          <w:szCs w:val="30"/>
          <w:highlight w:val="yellow"/>
        </w:rPr>
        <w:t>[•]</w:t>
      </w:r>
      <w:r w:rsidR="00D4211D" w:rsidRPr="009C5823">
        <w:rPr>
          <w:rFonts w:ascii="Browallia New" w:hAnsi="Browallia New" w:cs="Browallia New"/>
          <w:sz w:val="30"/>
          <w:szCs w:val="30"/>
        </w:rPr>
        <w:t xml:space="preserve"> 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ระหว่าง</w:t>
      </w:r>
    </w:p>
    <w:p w14:paraId="46ED1F07" w14:textId="77777777" w:rsidR="007E47A7" w:rsidRPr="009C5823" w:rsidRDefault="004B4D14" w:rsidP="009C5823">
      <w:pPr>
        <w:spacing w:after="240" w:line="240" w:lineRule="auto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บ</w:t>
      </w:r>
      <w:r w:rsidR="00B1570E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ริษัท 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จัซแมทช์</w:t>
      </w:r>
      <w:r w:rsidR="003A2985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จำกัด</w:t>
      </w:r>
      <w:r w:rsidR="00B1570E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สำนักงานตั้งอยู่</w:t>
      </w:r>
      <w:r w:rsidR="00B71951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เลขที่ </w:t>
      </w:r>
      <w:r w:rsidR="00B71951" w:rsidRPr="00275933">
        <w:rPr>
          <w:rFonts w:ascii="Browallia New" w:hAnsi="Browallia New" w:cs="Browallia New"/>
          <w:sz w:val="30"/>
          <w:szCs w:val="30"/>
          <w:lang w:bidi="th-TH"/>
        </w:rPr>
        <w:t xml:space="preserve">33/4 </w:t>
      </w:r>
      <w:r w:rsidR="00B71951" w:rsidRPr="00275933">
        <w:rPr>
          <w:rFonts w:ascii="Browallia New" w:hAnsi="Browallia New" w:cs="Browallia New"/>
          <w:sz w:val="30"/>
          <w:szCs w:val="30"/>
          <w:cs/>
          <w:lang w:bidi="th-TH"/>
        </w:rPr>
        <w:t xml:space="preserve">ถนนพระราม </w:t>
      </w:r>
      <w:r w:rsidR="00B71951" w:rsidRPr="00275933">
        <w:rPr>
          <w:rFonts w:ascii="Browallia New" w:hAnsi="Browallia New" w:cs="Browallia New"/>
          <w:sz w:val="30"/>
          <w:szCs w:val="30"/>
          <w:lang w:bidi="th-TH"/>
        </w:rPr>
        <w:t xml:space="preserve">9 </w:t>
      </w:r>
      <w:r w:rsidR="00B71951" w:rsidRPr="00275933">
        <w:rPr>
          <w:rFonts w:ascii="Browallia New" w:hAnsi="Browallia New" w:cs="Browallia New"/>
          <w:sz w:val="30"/>
          <w:szCs w:val="30"/>
          <w:cs/>
          <w:lang w:bidi="th-TH"/>
        </w:rPr>
        <w:t>แขวงห้วยขวาง เขตห้วยขวาง</w:t>
      </w:r>
      <w:r w:rsidR="00B71951" w:rsidRPr="00275933">
        <w:rPr>
          <w:rFonts w:ascii="Browallia New" w:hAnsi="Browallia New" w:cs="Browallia New"/>
          <w:sz w:val="30"/>
          <w:szCs w:val="30"/>
        </w:rPr>
        <w:t xml:space="preserve"> </w:t>
      </w:r>
      <w:r w:rsidR="00B71951" w:rsidRPr="00275933">
        <w:rPr>
          <w:rFonts w:ascii="Browallia New" w:hAnsi="Browallia New" w:cs="Browallia New"/>
          <w:color w:val="000000"/>
          <w:sz w:val="30"/>
          <w:szCs w:val="30"/>
          <w:cs/>
          <w:lang w:bidi="th-TH"/>
        </w:rPr>
        <w:t>กรุงเทพมหานคร</w:t>
      </w:r>
      <w:r w:rsidR="00DF799D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ซึ่งต่อไปในสัญญานี้จะเรียกว่า</w:t>
      </w:r>
      <w:r w:rsidR="007E47A7"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7E47A7" w:rsidRPr="009C5823">
        <w:rPr>
          <w:rFonts w:ascii="Browallia New" w:hAnsi="Browallia New" w:cs="Browallia New"/>
          <w:b/>
          <w:bCs/>
          <w:sz w:val="30"/>
          <w:szCs w:val="30"/>
          <w:cs/>
        </w:rPr>
        <w:t>“</w:t>
      </w:r>
      <w:r w:rsidRPr="009C5823">
        <w:rPr>
          <w:rFonts w:ascii="Browallia New" w:hAnsi="Browallia New" w:cs="Browallia New"/>
          <w:b/>
          <w:bCs/>
          <w:sz w:val="30"/>
          <w:szCs w:val="30"/>
          <w:cs/>
          <w:lang w:bidi="th-TH"/>
        </w:rPr>
        <w:t>จัซแมทช์</w:t>
      </w:r>
      <w:r w:rsidR="007E47A7" w:rsidRPr="009C5823">
        <w:rPr>
          <w:rFonts w:ascii="Browallia New" w:hAnsi="Browallia New" w:cs="Browallia New"/>
          <w:b/>
          <w:bCs/>
          <w:sz w:val="30"/>
          <w:szCs w:val="30"/>
          <w:cs/>
        </w:rPr>
        <w:t xml:space="preserve">” 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ฝ่ายหนึ่ง</w:t>
      </w:r>
      <w:r w:rsidR="007E47A7"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กับ</w:t>
      </w:r>
      <w:r w:rsidR="0062645B" w:rsidRPr="009C5823">
        <w:rPr>
          <w:rFonts w:ascii="Browallia New" w:hAnsi="Browallia New" w:cs="Browallia New"/>
          <w:sz w:val="30"/>
          <w:szCs w:val="30"/>
          <w:lang w:bidi="th-TH"/>
        </w:rPr>
        <w:t xml:space="preserve"> </w:t>
      </w:r>
      <w:r w:rsidR="007E47A7" w:rsidRPr="009C5823">
        <w:rPr>
          <w:rFonts w:ascii="Browallia New" w:hAnsi="Browallia New" w:cs="Browallia New"/>
          <w:sz w:val="30"/>
          <w:szCs w:val="30"/>
          <w:highlight w:val="yellow"/>
        </w:rPr>
        <w:t>[</w:t>
      </w:r>
      <w:r w:rsidR="00DF799D" w:rsidRPr="009C5823">
        <w:rPr>
          <w:rFonts w:ascii="Browallia New" w:hAnsi="Browallia New" w:cs="Browallia New"/>
          <w:sz w:val="30"/>
          <w:szCs w:val="30"/>
          <w:highlight w:val="yellow"/>
        </w:rPr>
        <w:t>•</w:t>
      </w:r>
      <w:r w:rsidR="007E47A7" w:rsidRPr="009C5823">
        <w:rPr>
          <w:rFonts w:ascii="Browallia New" w:hAnsi="Browallia New" w:cs="Browallia New"/>
          <w:sz w:val="30"/>
          <w:szCs w:val="30"/>
          <w:highlight w:val="yellow"/>
        </w:rPr>
        <w:t>]</w:t>
      </w:r>
      <w:r w:rsidR="007E47A7" w:rsidRPr="009C5823">
        <w:rPr>
          <w:rFonts w:ascii="Browallia New" w:hAnsi="Browallia New" w:cs="Browallia New"/>
          <w:sz w:val="30"/>
          <w:szCs w:val="30"/>
        </w:rPr>
        <w:t xml:space="preserve"> 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ถือ</w:t>
      </w:r>
      <w:r w:rsidR="007E47A7" w:rsidRPr="009C5823">
        <w:rPr>
          <w:rFonts w:ascii="Browallia New" w:hAnsi="Browallia New" w:cs="Browallia New"/>
          <w:sz w:val="30"/>
          <w:szCs w:val="30"/>
          <w:highlight w:val="yellow"/>
          <w:cs/>
          <w:lang w:bidi="th-TH"/>
        </w:rPr>
        <w:t>บัตร</w:t>
      </w:r>
      <w:r w:rsidR="00191502" w:rsidRPr="009C5823">
        <w:rPr>
          <w:rFonts w:ascii="Browallia New" w:hAnsi="Browallia New" w:cs="Browallia New" w:hint="cs"/>
          <w:sz w:val="30"/>
          <w:szCs w:val="30"/>
          <w:highlight w:val="yellow"/>
          <w:cs/>
          <w:lang w:bidi="th-TH"/>
        </w:rPr>
        <w:t>ประจำตัว</w:t>
      </w:r>
      <w:r w:rsidR="007E47A7" w:rsidRPr="009C5823">
        <w:rPr>
          <w:rFonts w:ascii="Browallia New" w:hAnsi="Browallia New" w:cs="Browallia New"/>
          <w:sz w:val="30"/>
          <w:szCs w:val="30"/>
          <w:highlight w:val="yellow"/>
          <w:cs/>
          <w:lang w:bidi="th-TH"/>
        </w:rPr>
        <w:t>ประชาชน/หนังสือเดินทาง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เลขที่ </w:t>
      </w:r>
      <w:r w:rsidR="00D4211D" w:rsidRPr="009C5823">
        <w:rPr>
          <w:rFonts w:ascii="Browallia New" w:hAnsi="Browallia New" w:cs="Browallia New"/>
          <w:sz w:val="30"/>
          <w:szCs w:val="30"/>
          <w:highlight w:val="yellow"/>
        </w:rPr>
        <w:t>[•]</w:t>
      </w:r>
      <w:r w:rsidR="00D4211D" w:rsidRPr="009C5823">
        <w:rPr>
          <w:rFonts w:ascii="Browallia New" w:hAnsi="Browallia New" w:cs="Browallia New"/>
          <w:sz w:val="30"/>
          <w:szCs w:val="30"/>
        </w:rPr>
        <w:t xml:space="preserve"> 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อยู่บ้านเลขที่ </w:t>
      </w:r>
      <w:r w:rsidR="00D4211D" w:rsidRPr="009C5823">
        <w:rPr>
          <w:rFonts w:ascii="Browallia New" w:hAnsi="Browallia New" w:cs="Browallia New"/>
          <w:sz w:val="30"/>
          <w:szCs w:val="30"/>
          <w:highlight w:val="yellow"/>
        </w:rPr>
        <w:t>[•]</w:t>
      </w:r>
      <w:r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กรุงเทพมหานคร </w:t>
      </w:r>
      <w:r w:rsidR="007E47A7" w:rsidRPr="009C5823">
        <w:rPr>
          <w:rFonts w:ascii="Browallia New" w:hAnsi="Browallia New" w:cs="Browallia New"/>
          <w:color w:val="000000"/>
          <w:sz w:val="30"/>
          <w:szCs w:val="30"/>
          <w:cs/>
          <w:lang w:bidi="th-TH"/>
        </w:rPr>
        <w:t>ซึ่งต่อไปในสัญญานี้จะเรียกว่า</w:t>
      </w:r>
      <w:r w:rsidR="007E47A7" w:rsidRPr="009C5823">
        <w:rPr>
          <w:rFonts w:ascii="Browallia New" w:hAnsi="Browallia New" w:cs="Browallia New"/>
          <w:color w:val="000000"/>
          <w:sz w:val="30"/>
          <w:szCs w:val="30"/>
          <w:cs/>
        </w:rPr>
        <w:t xml:space="preserve"> </w:t>
      </w:r>
      <w:r w:rsidR="007E47A7" w:rsidRPr="009C5823">
        <w:rPr>
          <w:rFonts w:ascii="Browallia New" w:hAnsi="Browallia New" w:cs="Browallia New"/>
          <w:b/>
          <w:bCs/>
          <w:color w:val="000000"/>
          <w:sz w:val="30"/>
          <w:szCs w:val="30"/>
          <w:cs/>
        </w:rPr>
        <w:t>“</w:t>
      </w:r>
      <w:r w:rsidR="007E47A7" w:rsidRPr="009C5823">
        <w:rPr>
          <w:rFonts w:ascii="Browallia New" w:hAnsi="Browallia New" w:cs="Browallia New"/>
          <w:b/>
          <w:bCs/>
          <w:color w:val="000000"/>
          <w:sz w:val="30"/>
          <w:szCs w:val="30"/>
          <w:cs/>
          <w:lang w:bidi="th-TH"/>
        </w:rPr>
        <w:t>ผู้เช่า</w:t>
      </w:r>
      <w:r w:rsidR="007E47A7" w:rsidRPr="009C5823">
        <w:rPr>
          <w:rFonts w:ascii="Browallia New" w:hAnsi="Browallia New" w:cs="Browallia New"/>
          <w:b/>
          <w:bCs/>
          <w:color w:val="000000"/>
          <w:sz w:val="30"/>
          <w:szCs w:val="30"/>
          <w:cs/>
        </w:rPr>
        <w:t>”</w:t>
      </w:r>
      <w:r w:rsidR="007E47A7" w:rsidRPr="009C5823">
        <w:rPr>
          <w:rFonts w:ascii="Browallia New" w:hAnsi="Browallia New" w:cs="Browallia New"/>
          <w:color w:val="000000"/>
          <w:sz w:val="30"/>
          <w:szCs w:val="30"/>
          <w:cs/>
        </w:rPr>
        <w:t xml:space="preserve"> </w:t>
      </w:r>
      <w:r w:rsidR="007E47A7" w:rsidRPr="009C5823">
        <w:rPr>
          <w:rFonts w:ascii="Browallia New" w:hAnsi="Browallia New" w:cs="Browallia New"/>
          <w:color w:val="000000"/>
          <w:sz w:val="30"/>
          <w:szCs w:val="30"/>
          <w:cs/>
          <w:lang w:bidi="th-TH"/>
        </w:rPr>
        <w:t>อีกฝ่ายหนึ่ง</w:t>
      </w:r>
    </w:p>
    <w:p w14:paraId="5EBB64A3" w14:textId="77777777" w:rsidR="007E47A7" w:rsidRPr="009C5823" w:rsidRDefault="00D643D2" w:rsidP="009C5823">
      <w:pPr>
        <w:spacing w:after="240" w:line="240" w:lineRule="auto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โดยที่ผู้เช่ามีความสนใจที่จะ</w:t>
      </w:r>
      <w:r w:rsidR="004B4D14" w:rsidRPr="009C5823">
        <w:rPr>
          <w:rFonts w:ascii="Browallia New" w:hAnsi="Browallia New" w:cs="Browallia New"/>
          <w:sz w:val="30"/>
          <w:szCs w:val="30"/>
          <w:cs/>
          <w:lang w:bidi="th-TH"/>
        </w:rPr>
        <w:t>เช่า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(แบบมีเงื่อนไขในการซื้อ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) ในโครงการ </w:t>
      </w:r>
      <w:r w:rsidR="0065001E" w:rsidRPr="009C5823">
        <w:rPr>
          <w:rFonts w:ascii="Browallia New" w:hAnsi="Browallia New" w:cs="Browallia New"/>
          <w:sz w:val="30"/>
          <w:szCs w:val="30"/>
          <w:highlight w:val="yellow"/>
        </w:rPr>
        <w:t>[•]</w:t>
      </w:r>
      <w:r w:rsidR="0065001E" w:rsidRPr="009C5823">
        <w:rPr>
          <w:rFonts w:ascii="Browallia New" w:hAnsi="Browallia New" w:cs="Browallia New"/>
          <w:sz w:val="30"/>
          <w:szCs w:val="30"/>
          <w:cs/>
        </w:rPr>
        <w:t xml:space="preserve"> (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หรือโครงการ </w:t>
      </w:r>
      <w:r w:rsidR="0065001E" w:rsidRPr="009C5823">
        <w:rPr>
          <w:rFonts w:ascii="Browallia New" w:hAnsi="Browallia New" w:cs="Browallia New"/>
          <w:sz w:val="30"/>
          <w:szCs w:val="30"/>
          <w:highlight w:val="yellow"/>
        </w:rPr>
        <w:t>[•]</w:t>
      </w:r>
      <w:r w:rsidR="0065001E" w:rsidRPr="009C5823">
        <w:rPr>
          <w:rFonts w:ascii="Browallia New" w:hAnsi="Browallia New" w:cs="Browallia New"/>
          <w:sz w:val="30"/>
          <w:szCs w:val="30"/>
          <w:cs/>
        </w:rPr>
        <w:t>)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เพื่อการอยู่อาศัย</w:t>
      </w:r>
      <w:r w:rsidR="004B4D14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</w:t>
      </w:r>
      <w:r w:rsidR="007E19A2" w:rsidRPr="009C5823">
        <w:rPr>
          <w:rFonts w:ascii="Browallia New" w:hAnsi="Browallia New" w:cs="Browallia New"/>
          <w:sz w:val="30"/>
          <w:szCs w:val="30"/>
          <w:cs/>
          <w:lang w:bidi="th-TH"/>
        </w:rPr>
        <w:t>แต่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เนื่องจากยังไม่สามารถจัดหา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A650C3" w:rsidRPr="009C5823">
        <w:rPr>
          <w:rFonts w:ascii="Browallia New" w:hAnsi="Browallia New" w:cs="Browallia New"/>
          <w:sz w:val="30"/>
          <w:szCs w:val="30"/>
          <w:cs/>
          <w:lang w:bidi="th-TH"/>
        </w:rPr>
        <w:t>ที่เหมาะสม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ให้</w:t>
      </w:r>
      <w:r w:rsidR="00A650C3" w:rsidRPr="009C5823">
        <w:rPr>
          <w:rFonts w:ascii="Browallia New" w:hAnsi="Browallia New" w:cs="Browallia New"/>
          <w:sz w:val="30"/>
          <w:szCs w:val="30"/>
          <w:cs/>
          <w:lang w:bidi="th-TH"/>
        </w:rPr>
        <w:t>แก่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ผู้เช่าได้</w:t>
      </w:r>
      <w:r w:rsidR="00E8662C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ในขณะนี้ 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ผู้เช่าจึงมีความประสงค์ที่จะทำสัญญา</w:t>
      </w:r>
      <w:r w:rsidR="00B11975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บริการจัดหาทรัพย์สิน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กับจัซแมทช์ ทั้งนี้ ตามหลักเกณฑ์และเงื่อนไขที่กำหนดไว้ในสัญญานี้ และเมื่อสามารถจัดหา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ได้ตามความประสงค์ของผู้เช่าแล้ว </w:t>
      </w:r>
      <w:r w:rsidR="00B11975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ผู้เช่า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จะได้</w:t>
      </w:r>
      <w:r w:rsidR="00B11975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มีการ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จัดทำสัญญาเช่า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(แบบมีเงื่อนไขในการซื้อ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) </w:t>
      </w:r>
      <w:r w:rsidR="00B11975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กับเจ้าของทรัพย์สิน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อีกครั้งหนึ่งต่อไป </w:t>
      </w:r>
      <w:r w:rsidR="007E19A2" w:rsidRPr="009C5823">
        <w:rPr>
          <w:rFonts w:ascii="Browallia New" w:hAnsi="Browallia New" w:cs="Browallia New"/>
          <w:sz w:val="30"/>
          <w:szCs w:val="30"/>
          <w:cs/>
          <w:lang w:bidi="th-TH"/>
        </w:rPr>
        <w:t>ดัง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นั้น คู่สัญญาทั้งสองฝ่ายจึง</w:t>
      </w:r>
      <w:r w:rsidR="00D4211D" w:rsidRPr="009C5823">
        <w:rPr>
          <w:rFonts w:ascii="Browallia New" w:hAnsi="Browallia New" w:cs="Browallia New"/>
          <w:sz w:val="30"/>
          <w:szCs w:val="30"/>
          <w:cs/>
          <w:lang w:bidi="th-TH"/>
        </w:rPr>
        <w:t>ตกลง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ที่จะทำสัญญากัน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ดังต่อไปนี้</w:t>
      </w:r>
    </w:p>
    <w:p w14:paraId="55CA6CFE" w14:textId="77777777" w:rsidR="000B65BE" w:rsidRPr="009C5823" w:rsidRDefault="0065001E" w:rsidP="009C5823">
      <w:pPr>
        <w:pStyle w:val="ListParagraph"/>
        <w:tabs>
          <w:tab w:val="left" w:pos="360"/>
        </w:tabs>
        <w:spacing w:after="240" w:line="240" w:lineRule="auto"/>
        <w:ind w:left="360" w:hanging="360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lang w:bidi="th-TH"/>
        </w:rPr>
        <w:t>1.</w:t>
      </w:r>
      <w:r w:rsidRPr="009C5823">
        <w:rPr>
          <w:rFonts w:ascii="Browallia New" w:hAnsi="Browallia New" w:cs="Browallia New"/>
          <w:sz w:val="30"/>
          <w:szCs w:val="30"/>
          <w:lang w:bidi="th-TH"/>
        </w:rPr>
        <w:tab/>
      </w:r>
      <w:r w:rsidR="00B11975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จัซแมทช์ตกลงให้บริการในการจัดหาทรัพย์สินตามที่ระบุไว้ในสัญญานี้ ให้แก่ผู้เช่า และผู้เช่าตกลงรับบริการ</w:t>
      </w:r>
      <w:r w:rsidR="000B65BE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ดังกล่าวจากจัซแมทช์ </w:t>
      </w:r>
    </w:p>
    <w:p w14:paraId="2E1AA230" w14:textId="229AD7AD" w:rsidR="000B65BE" w:rsidRPr="009C5823" w:rsidRDefault="000B65BE" w:rsidP="009C5823">
      <w:pPr>
        <w:pStyle w:val="ListParagraph"/>
        <w:tabs>
          <w:tab w:val="left" w:pos="360"/>
        </w:tabs>
        <w:spacing w:after="240" w:line="240" w:lineRule="auto"/>
        <w:ind w:left="360" w:hanging="360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lang w:bidi="th-TH"/>
        </w:rPr>
        <w:t>2.</w:t>
      </w:r>
      <w:r w:rsidRPr="009C5823">
        <w:rPr>
          <w:rFonts w:ascii="Browallia New" w:hAnsi="Browallia New" w:cs="Browallia New"/>
          <w:sz w:val="30"/>
          <w:szCs w:val="30"/>
          <w:lang w:bidi="th-TH"/>
        </w:rPr>
        <w:tab/>
      </w:r>
      <w:r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ทั้งสองฝ่ายตกลงค่าบริการในการจัดหาทรัพย์สินตามข้อ </w:t>
      </w:r>
      <w:r w:rsidRPr="009C5823">
        <w:rPr>
          <w:rFonts w:ascii="Browallia New" w:hAnsi="Browallia New" w:cs="Browallia New"/>
          <w:sz w:val="30"/>
          <w:szCs w:val="30"/>
          <w:lang w:bidi="th-TH"/>
        </w:rPr>
        <w:t xml:space="preserve">1 </w:t>
      </w:r>
      <w:r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เป็นจำนวน </w:t>
      </w:r>
      <w:r w:rsidR="00B71951" w:rsidRPr="009C5823">
        <w:rPr>
          <w:rFonts w:ascii="Browallia New" w:hAnsi="Browallia New" w:cs="Browallia New"/>
          <w:sz w:val="30"/>
          <w:szCs w:val="30"/>
          <w:highlight w:val="yellow"/>
        </w:rPr>
        <w:t>[•]</w:t>
      </w:r>
      <w:r w:rsidRPr="009C5823">
        <w:rPr>
          <w:rFonts w:ascii="Browallia New" w:hAnsi="Browallia New" w:cs="Browallia New"/>
          <w:sz w:val="30"/>
          <w:szCs w:val="30"/>
          <w:lang w:bidi="th-TH"/>
        </w:rPr>
        <w:t xml:space="preserve"> </w:t>
      </w:r>
      <w:r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บาท</w:t>
      </w:r>
      <w:r w:rsidR="00191502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 (</w:t>
      </w:r>
      <w:r w:rsidR="00191502" w:rsidRPr="009C5823">
        <w:rPr>
          <w:rFonts w:ascii="Browallia New" w:hAnsi="Browallia New" w:cs="Browallia New" w:hint="cs"/>
          <w:sz w:val="30"/>
          <w:szCs w:val="30"/>
          <w:highlight w:val="yellow"/>
          <w:cs/>
          <w:lang w:bidi="th-TH"/>
        </w:rPr>
        <w:t>...</w:t>
      </w:r>
      <w:r w:rsidR="00191502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บาท</w:t>
      </w:r>
      <w:r w:rsidR="00191502" w:rsidRPr="00275933">
        <w:rPr>
          <w:rFonts w:ascii="Browallia New" w:hAnsi="Browallia New" w:cs="Browallia New"/>
          <w:sz w:val="30"/>
          <w:szCs w:val="30"/>
          <w:highlight w:val="yellow"/>
          <w:cs/>
          <w:lang w:bidi="th-TH"/>
        </w:rPr>
        <w:t>ถ้วน</w:t>
      </w:r>
      <w:r w:rsidR="00191502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)</w:t>
      </w:r>
      <w:r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 </w:t>
      </w:r>
      <w:r w:rsidR="0087683D" w:rsidRPr="009C5823">
        <w:rPr>
          <w:rFonts w:ascii="Browallia New" w:hAnsi="Browallia New" w:cs="Browallia New" w:hint="cs"/>
          <w:sz w:val="30"/>
          <w:szCs w:val="30"/>
          <w:highlight w:val="yellow"/>
          <w:cs/>
          <w:lang w:bidi="th-TH"/>
        </w:rPr>
        <w:t>(</w:t>
      </w:r>
      <w:r w:rsidR="0087683D" w:rsidRPr="009C5823">
        <w:rPr>
          <w:rFonts w:ascii="Browallia New" w:hAnsi="Browallia New" w:cs="Browallia New"/>
          <w:sz w:val="30"/>
          <w:szCs w:val="30"/>
          <w:highlight w:val="yellow"/>
          <w:lang w:bidi="th-TH"/>
        </w:rPr>
        <w:t xml:space="preserve">Comment: </w:t>
      </w:r>
      <w:r w:rsidR="0087683D" w:rsidRPr="009C5823">
        <w:rPr>
          <w:rFonts w:ascii="Browallia New" w:hAnsi="Browallia New" w:cs="Browallia New" w:hint="cs"/>
          <w:sz w:val="30"/>
          <w:szCs w:val="30"/>
          <w:highlight w:val="yellow"/>
          <w:cs/>
          <w:lang w:bidi="th-TH"/>
        </w:rPr>
        <w:t>ถ้าเก็บงวดเดียวก็ไม่ต้องระบุงวดผ่อนค่าบริการข้</w:t>
      </w:r>
      <w:ins w:id="0" w:author="Vichaya Luangskulpanich" w:date="2021-10-13T18:25:00Z">
        <w:r w:rsidR="00A3502C">
          <w:rPr>
            <w:rFonts w:ascii="Browallia New" w:hAnsi="Browallia New" w:cs="Browallia New" w:hint="cs"/>
            <w:sz w:val="30"/>
            <w:szCs w:val="30"/>
            <w:highlight w:val="yellow"/>
            <w:cs/>
            <w:lang w:bidi="th-TH"/>
          </w:rPr>
          <w:t xml:space="preserve">อ </w:t>
        </w:r>
      </w:ins>
      <w:ins w:id="1" w:author="Vichaya Luangskulpanich" w:date="2021-10-13T18:26:00Z">
        <w:r w:rsidR="00A3502C">
          <w:rPr>
            <w:rFonts w:ascii="Browallia New" w:hAnsi="Browallia New" w:cs="Browallia New"/>
            <w:sz w:val="30"/>
            <w:szCs w:val="30"/>
            <w:highlight w:val="yellow"/>
            <w:lang w:bidi="th-TH"/>
          </w:rPr>
          <w:t>2.2</w:t>
        </w:r>
      </w:ins>
      <w:del w:id="2" w:author="Vichaya Luangskulpanich" w:date="2021-10-13T18:25:00Z">
        <w:r w:rsidR="0087683D" w:rsidRPr="009C5823" w:rsidDel="00A3502C">
          <w:rPr>
            <w:rFonts w:ascii="Browallia New" w:hAnsi="Browallia New" w:cs="Browallia New" w:hint="cs"/>
            <w:sz w:val="30"/>
            <w:szCs w:val="30"/>
            <w:highlight w:val="yellow"/>
            <w:cs/>
            <w:lang w:bidi="th-TH"/>
          </w:rPr>
          <w:delText>างล่าง</w:delText>
        </w:r>
      </w:del>
      <w:r w:rsidR="0087683D" w:rsidRPr="009C5823">
        <w:rPr>
          <w:rFonts w:ascii="Browallia New" w:hAnsi="Browallia New" w:cs="Browallia New" w:hint="cs"/>
          <w:sz w:val="30"/>
          <w:szCs w:val="30"/>
          <w:highlight w:val="yellow"/>
          <w:cs/>
          <w:lang w:bidi="th-TH"/>
        </w:rPr>
        <w:t>)</w:t>
      </w:r>
      <w:r w:rsidR="0087683D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 </w:t>
      </w:r>
      <w:r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โดยผู้เช่าตกลงชำระค่าบริการให้แก่จัซแมทช์ ดังต่อไปนี้</w:t>
      </w:r>
    </w:p>
    <w:p w14:paraId="44F53402" w14:textId="6F230E6B" w:rsidR="000B65BE" w:rsidRPr="009C5823" w:rsidRDefault="000B65BE" w:rsidP="009C5823">
      <w:pPr>
        <w:pStyle w:val="ListParagraph"/>
        <w:tabs>
          <w:tab w:val="left" w:pos="360"/>
        </w:tabs>
        <w:spacing w:after="0" w:line="240" w:lineRule="auto"/>
        <w:ind w:left="360" w:hanging="360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ab/>
      </w:r>
      <w:r w:rsidRPr="009C5823">
        <w:rPr>
          <w:rFonts w:ascii="Browallia New" w:hAnsi="Browallia New" w:cs="Browallia New"/>
          <w:sz w:val="30"/>
          <w:szCs w:val="30"/>
          <w:lang w:bidi="th-TH"/>
        </w:rPr>
        <w:t>2.1</w:t>
      </w:r>
      <w:r w:rsidRPr="009C5823">
        <w:rPr>
          <w:rFonts w:ascii="Browallia New" w:hAnsi="Browallia New" w:cs="Browallia New"/>
          <w:sz w:val="30"/>
          <w:szCs w:val="30"/>
          <w:lang w:bidi="th-TH"/>
        </w:rPr>
        <w:tab/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ชำระ</w:t>
      </w:r>
      <w:r w:rsidR="00B11975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ในวันที่ทำสัญญานี้ 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จำนวน </w:t>
      </w:r>
      <w:r w:rsidR="00B71951" w:rsidRPr="009C5823">
        <w:rPr>
          <w:rFonts w:ascii="Browallia New" w:hAnsi="Browallia New" w:cs="Browallia New"/>
          <w:sz w:val="30"/>
          <w:szCs w:val="30"/>
          <w:highlight w:val="yellow"/>
        </w:rPr>
        <w:t>[•]</w:t>
      </w:r>
      <w:r w:rsidRPr="009C5823">
        <w:rPr>
          <w:rFonts w:ascii="Browallia New" w:hAnsi="Browallia New" w:cs="Browallia New"/>
          <w:sz w:val="30"/>
          <w:szCs w:val="30"/>
          <w:lang w:bidi="th-TH"/>
        </w:rPr>
        <w:t xml:space="preserve"> 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บาท</w:t>
      </w:r>
      <w:r w:rsidR="00191502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(</w:t>
      </w:r>
      <w:r w:rsidR="00191502" w:rsidRPr="009C5823">
        <w:rPr>
          <w:rFonts w:ascii="Browallia New" w:hAnsi="Browallia New" w:cs="Browallia New"/>
          <w:sz w:val="30"/>
          <w:szCs w:val="30"/>
          <w:highlight w:val="yellow"/>
          <w:cs/>
          <w:lang w:bidi="th-TH"/>
        </w:rPr>
        <w:t>...</w:t>
      </w:r>
      <w:r w:rsidR="00191502" w:rsidRPr="009C5823">
        <w:rPr>
          <w:rFonts w:ascii="Browallia New" w:hAnsi="Browallia New" w:cs="Browallia New"/>
          <w:sz w:val="30"/>
          <w:szCs w:val="30"/>
          <w:cs/>
          <w:lang w:bidi="th-TH"/>
        </w:rPr>
        <w:t>บาท</w:t>
      </w:r>
      <w:r w:rsidR="00191502" w:rsidRPr="00275933">
        <w:rPr>
          <w:rFonts w:ascii="Browallia New" w:hAnsi="Browallia New" w:cs="Browallia New"/>
          <w:sz w:val="30"/>
          <w:szCs w:val="30"/>
          <w:highlight w:val="yellow"/>
          <w:cs/>
          <w:lang w:bidi="th-TH"/>
        </w:rPr>
        <w:t>ถ้วน</w:t>
      </w:r>
      <w:r w:rsidR="00191502" w:rsidRPr="009C5823">
        <w:rPr>
          <w:rFonts w:ascii="Browallia New" w:hAnsi="Browallia New" w:cs="Browallia New"/>
          <w:sz w:val="30"/>
          <w:szCs w:val="30"/>
          <w:cs/>
          <w:lang w:bidi="th-TH"/>
        </w:rPr>
        <w:t>)</w:t>
      </w:r>
      <w:r w:rsidRPr="009C5823">
        <w:rPr>
          <w:rFonts w:ascii="Browallia New" w:hAnsi="Browallia New" w:cs="Browallia New"/>
          <w:sz w:val="30"/>
          <w:szCs w:val="30"/>
          <w:lang w:bidi="th-TH"/>
        </w:rPr>
        <w:t xml:space="preserve"> 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โดยชำระเป็น</w:t>
      </w:r>
      <w:r w:rsidRPr="009C5823">
        <w:rPr>
          <w:rFonts w:ascii="Browallia New" w:hAnsi="Browallia New" w:cs="Browallia New"/>
          <w:sz w:val="30"/>
          <w:szCs w:val="30"/>
          <w:highlight w:val="yellow"/>
          <w:cs/>
          <w:lang w:bidi="th-TH"/>
        </w:rPr>
        <w:t>เงินสด</w:t>
      </w:r>
      <w:ins w:id="3" w:author="naya.luang" w:date="2021-08-25T04:38:00Z">
        <w:r w:rsidR="705E6E9F" w:rsidRPr="009C5823">
          <w:rPr>
            <w:rFonts w:ascii="Browallia New" w:hAnsi="Browallia New" w:cs="Browallia New"/>
            <w:sz w:val="30"/>
            <w:szCs w:val="30"/>
            <w:highlight w:val="yellow"/>
            <w:cs/>
            <w:lang w:bidi="th-TH"/>
          </w:rPr>
          <w:t xml:space="preserve"> ผ่านการโอนแบบอินเทอร์เน็ตแบงค์กิ้ง</w:t>
        </w:r>
      </w:ins>
      <w:r w:rsidRPr="009C5823">
        <w:rPr>
          <w:rFonts w:ascii="Browallia New" w:hAnsi="Browallia New" w:cs="Browallia New"/>
          <w:sz w:val="30"/>
          <w:szCs w:val="30"/>
          <w:highlight w:val="yellow"/>
          <w:cs/>
          <w:lang w:bidi="th-TH"/>
        </w:rPr>
        <w:t xml:space="preserve">/เช็คธนาคาร </w:t>
      </w:r>
      <w:r w:rsidRPr="009C5823">
        <w:rPr>
          <w:rFonts w:ascii="Browallia New" w:hAnsi="Browallia New" w:cs="Browallia New"/>
          <w:sz w:val="30"/>
          <w:szCs w:val="30"/>
          <w:highlight w:val="yellow"/>
          <w:lang w:bidi="th-TH"/>
        </w:rPr>
        <w:t>[</w:t>
      </w:r>
      <w:r w:rsidR="00B71951" w:rsidRPr="009C5823">
        <w:rPr>
          <w:rFonts w:ascii="Browallia New" w:hAnsi="Browallia New" w:cs="Browallia New"/>
          <w:sz w:val="30"/>
          <w:szCs w:val="30"/>
          <w:highlight w:val="yellow"/>
        </w:rPr>
        <w:t>•</w:t>
      </w:r>
      <w:r w:rsidRPr="009C5823">
        <w:rPr>
          <w:rFonts w:ascii="Browallia New" w:hAnsi="Browallia New" w:cs="Browallia New"/>
          <w:sz w:val="30"/>
          <w:szCs w:val="30"/>
          <w:highlight w:val="yellow"/>
          <w:lang w:bidi="th-TH"/>
        </w:rPr>
        <w:t xml:space="preserve">] </w:t>
      </w:r>
      <w:r w:rsidRPr="009C5823">
        <w:rPr>
          <w:rFonts w:ascii="Browallia New" w:hAnsi="Browallia New" w:cs="Browallia New"/>
          <w:sz w:val="30"/>
          <w:szCs w:val="30"/>
          <w:highlight w:val="yellow"/>
          <w:cs/>
          <w:lang w:bidi="th-TH"/>
        </w:rPr>
        <w:t xml:space="preserve">เลขที่ </w:t>
      </w:r>
      <w:r w:rsidRPr="009C5823">
        <w:rPr>
          <w:rFonts w:ascii="Browallia New" w:hAnsi="Browallia New" w:cs="Browallia New"/>
          <w:sz w:val="30"/>
          <w:szCs w:val="30"/>
          <w:highlight w:val="yellow"/>
          <w:lang w:bidi="th-TH"/>
        </w:rPr>
        <w:t>[</w:t>
      </w:r>
      <w:r w:rsidR="00B71951" w:rsidRPr="009C5823">
        <w:rPr>
          <w:rFonts w:ascii="Browallia New" w:hAnsi="Browallia New" w:cs="Browallia New"/>
          <w:sz w:val="30"/>
          <w:szCs w:val="30"/>
          <w:highlight w:val="yellow"/>
        </w:rPr>
        <w:t>•</w:t>
      </w:r>
      <w:r w:rsidRPr="009C5823">
        <w:rPr>
          <w:rFonts w:ascii="Browallia New" w:hAnsi="Browallia New" w:cs="Browallia New"/>
          <w:sz w:val="30"/>
          <w:szCs w:val="30"/>
          <w:highlight w:val="yellow"/>
          <w:lang w:bidi="th-TH"/>
        </w:rPr>
        <w:t>]</w:t>
      </w:r>
      <w:r w:rsidRPr="009C5823">
        <w:rPr>
          <w:rFonts w:ascii="Browallia New" w:hAnsi="Browallia New" w:cs="Browallia New"/>
          <w:sz w:val="30"/>
          <w:szCs w:val="30"/>
          <w:lang w:bidi="th-TH"/>
        </w:rPr>
        <w:t xml:space="preserve"> </w:t>
      </w:r>
      <w:del w:id="4" w:author="naya.luang" w:date="2021-08-25T04:38:00Z">
        <w:r w:rsidRPr="17EB8F9C" w:rsidDel="000B65BE">
          <w:rPr>
            <w:rFonts w:ascii="Browallia New" w:hAnsi="Browallia New" w:cs="Browallia New"/>
            <w:sz w:val="30"/>
            <w:szCs w:val="30"/>
            <w:lang w:bidi="th-TH"/>
          </w:rPr>
          <w:delText>ซึ่งจัซแมทช์ได้รับชำระไว้ครบแล้ว</w:delText>
        </w:r>
      </w:del>
    </w:p>
    <w:p w14:paraId="3CA61D93" w14:textId="44DAECB8" w:rsidR="00B637B9" w:rsidRPr="009C5823" w:rsidRDefault="000B65BE">
      <w:pPr>
        <w:pStyle w:val="ListParagraph"/>
        <w:tabs>
          <w:tab w:val="left" w:pos="360"/>
        </w:tabs>
        <w:spacing w:after="240" w:line="240" w:lineRule="auto"/>
        <w:ind w:left="360" w:hanging="360"/>
        <w:jc w:val="thaiDistribute"/>
        <w:rPr>
          <w:rFonts w:ascii="Browallia New" w:hAnsi="Browallia New" w:cs="Browallia New"/>
          <w:sz w:val="30"/>
          <w:szCs w:val="30"/>
          <w:lang w:bidi="th-TH"/>
        </w:rPr>
        <w:pPrChange w:id="5" w:author="Vichaya Luangskulpanich" w:date="2021-09-07T11:00:00Z">
          <w:pPr>
            <w:pStyle w:val="ListParagraph"/>
            <w:tabs>
              <w:tab w:val="left" w:pos="360"/>
            </w:tabs>
            <w:spacing w:after="240" w:line="240" w:lineRule="auto"/>
            <w:ind w:left="360" w:hanging="360"/>
            <w:jc w:val="thaiDistribute"/>
          </w:pPr>
        </w:pPrChange>
      </w:pPr>
      <w:r w:rsidRPr="009C5823">
        <w:rPr>
          <w:rFonts w:ascii="Browallia New" w:hAnsi="Browallia New" w:cs="Browallia New"/>
          <w:sz w:val="30"/>
          <w:szCs w:val="30"/>
          <w:lang w:bidi="th-TH"/>
        </w:rPr>
        <w:t>2.2</w:t>
      </w:r>
      <w:r w:rsidRPr="009C5823">
        <w:rPr>
          <w:rFonts w:ascii="Browallia New" w:hAnsi="Browallia New" w:cs="Browallia New"/>
          <w:sz w:val="30"/>
          <w:szCs w:val="30"/>
          <w:lang w:bidi="th-TH"/>
        </w:rPr>
        <w:tab/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ชำระค่าบริการส่วนที่เหลือ</w:t>
      </w:r>
      <w:r w:rsidR="00191502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จำนวน </w:t>
      </w:r>
      <w:r w:rsidR="00191502" w:rsidRPr="009C5823">
        <w:rPr>
          <w:rFonts w:ascii="Browallia New" w:hAnsi="Browallia New" w:cs="Browallia New"/>
          <w:sz w:val="30"/>
          <w:szCs w:val="30"/>
          <w:highlight w:val="yellow"/>
          <w:lang w:bidi="th-TH"/>
        </w:rPr>
        <w:t>[</w:t>
      </w:r>
      <w:r w:rsidR="00B71951" w:rsidRPr="009C5823">
        <w:rPr>
          <w:rFonts w:ascii="Browallia New" w:hAnsi="Browallia New" w:cs="Browallia New"/>
          <w:sz w:val="30"/>
          <w:szCs w:val="30"/>
          <w:highlight w:val="yellow"/>
        </w:rPr>
        <w:t>•</w:t>
      </w:r>
      <w:r w:rsidR="00191502" w:rsidRPr="009C5823">
        <w:rPr>
          <w:rFonts w:ascii="Browallia New" w:hAnsi="Browallia New" w:cs="Browallia New"/>
          <w:sz w:val="30"/>
          <w:szCs w:val="30"/>
          <w:highlight w:val="yellow"/>
          <w:lang w:bidi="th-TH"/>
        </w:rPr>
        <w:t>]</w:t>
      </w:r>
      <w:r w:rsidR="00191502" w:rsidRPr="009C5823">
        <w:rPr>
          <w:rFonts w:ascii="Browallia New" w:hAnsi="Browallia New" w:cs="Browallia New"/>
          <w:sz w:val="30"/>
          <w:szCs w:val="30"/>
          <w:lang w:bidi="th-TH"/>
        </w:rPr>
        <w:t xml:space="preserve"> </w:t>
      </w:r>
      <w:r w:rsidR="00191502" w:rsidRPr="009C5823">
        <w:rPr>
          <w:rFonts w:ascii="Browallia New" w:hAnsi="Browallia New" w:cs="Browallia New"/>
          <w:sz w:val="30"/>
          <w:szCs w:val="30"/>
          <w:cs/>
          <w:lang w:bidi="th-TH"/>
        </w:rPr>
        <w:t>บาท (</w:t>
      </w:r>
      <w:r w:rsidR="00191502" w:rsidRPr="009C5823">
        <w:rPr>
          <w:rFonts w:ascii="Browallia New" w:hAnsi="Browallia New" w:cs="Browallia New"/>
          <w:sz w:val="30"/>
          <w:szCs w:val="30"/>
          <w:highlight w:val="yellow"/>
          <w:cs/>
          <w:lang w:bidi="th-TH"/>
        </w:rPr>
        <w:t>...</w:t>
      </w:r>
      <w:r w:rsidR="00191502" w:rsidRPr="009C5823">
        <w:rPr>
          <w:rFonts w:ascii="Browallia New" w:hAnsi="Browallia New" w:cs="Browallia New"/>
          <w:sz w:val="30"/>
          <w:szCs w:val="30"/>
          <w:cs/>
          <w:lang w:bidi="th-TH"/>
        </w:rPr>
        <w:t>บาท</w:t>
      </w:r>
      <w:r w:rsidR="00191502" w:rsidRPr="00275933">
        <w:rPr>
          <w:rFonts w:ascii="Browallia New" w:hAnsi="Browallia New" w:cs="Browallia New"/>
          <w:sz w:val="30"/>
          <w:szCs w:val="30"/>
          <w:highlight w:val="yellow"/>
          <w:cs/>
          <w:lang w:bidi="th-TH"/>
        </w:rPr>
        <w:t>ถ้วน</w:t>
      </w:r>
      <w:r w:rsidR="00191502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) </w:t>
      </w:r>
      <w:ins w:id="6" w:author="Vichaya Luangskulpanich" w:date="2021-09-07T11:00:00Z">
        <w:r w:rsidR="1BDEDEBD" w:rsidRPr="6DBE4DB8">
          <w:rPr>
            <w:rFonts w:ascii="Browallia New" w:eastAsia="Browallia New" w:hAnsi="Browallia New" w:cs="Browallia New"/>
            <w:sz w:val="30"/>
            <w:szCs w:val="30"/>
            <w:lang w:val="th" w:bidi="th-TH"/>
          </w:rPr>
          <w:t xml:space="preserve">ภายในกำหนดเวลา </w:t>
        </w:r>
        <w:r w:rsidR="1BDEDEBD" w:rsidRPr="6DBE4DB8">
          <w:rPr>
            <w:rFonts w:ascii="Browallia New" w:eastAsia="Browallia New" w:hAnsi="Browallia New" w:cs="Browallia New"/>
            <w:sz w:val="30"/>
            <w:szCs w:val="30"/>
            <w:lang w:bidi="th-TH"/>
          </w:rPr>
          <w:t xml:space="preserve">3 </w:t>
        </w:r>
        <w:r w:rsidR="1BDEDEBD" w:rsidRPr="6DBE4DB8">
          <w:rPr>
            <w:rFonts w:ascii="Browallia New" w:eastAsia="Browallia New" w:hAnsi="Browallia New" w:cs="Browallia New"/>
            <w:sz w:val="30"/>
            <w:szCs w:val="30"/>
            <w:lang w:val="th" w:bidi="th-TH"/>
          </w:rPr>
          <w:t>วันทำการ นับแต่วันที่ได้รับแจ้งเป็นหนังสือจากจัซแมทช์ และ</w:t>
        </w:r>
        <w:r w:rsidR="1BDEDEBD" w:rsidRPr="6DBE4DB8">
          <w:rPr>
            <w:rFonts w:ascii="Browallia New" w:eastAsia="Browallia New" w:hAnsi="Browallia New" w:cs="Browallia New"/>
            <w:sz w:val="30"/>
            <w:szCs w:val="30"/>
            <w:lang w:bidi="th-TH"/>
          </w:rPr>
          <w:t>/</w:t>
        </w:r>
        <w:r w:rsidR="1BDEDEBD" w:rsidRPr="6DBE4DB8">
          <w:rPr>
            <w:rFonts w:ascii="Browallia New" w:eastAsia="Browallia New" w:hAnsi="Browallia New" w:cs="Browallia New"/>
            <w:sz w:val="30"/>
            <w:szCs w:val="30"/>
            <w:lang w:val="th" w:bidi="th-TH"/>
          </w:rPr>
          <w:t>หรือ</w:t>
        </w:r>
      </w:ins>
      <w:r w:rsidR="00191502" w:rsidRPr="009C5823">
        <w:rPr>
          <w:rFonts w:ascii="Browallia New" w:hAnsi="Browallia New" w:cs="Browallia New"/>
          <w:sz w:val="30"/>
          <w:szCs w:val="30"/>
          <w:cs/>
          <w:lang w:bidi="th-TH"/>
        </w:rPr>
        <w:t>ภายในกำหนดเวลา 30 วัน นับแต่วันที่ทำสัญญาฉบับนี้</w:t>
      </w:r>
      <w:proofErr w:type="spellStart"/>
    </w:p>
    <w:p w14:paraId="33E08D02" w14:textId="3EB53618" w:rsidR="00B637B9" w:rsidRPr="00275933" w:rsidRDefault="00B637B9" w:rsidP="00275933">
      <w:pPr>
        <w:pStyle w:val="ListParagraph"/>
        <w:tabs>
          <w:tab w:val="left" w:pos="360"/>
        </w:tabs>
        <w:spacing w:after="240" w:line="240" w:lineRule="auto"/>
        <w:ind w:left="360" w:hanging="360"/>
        <w:jc w:val="thaiDistribute"/>
        <w:rPr>
          <w:rFonts w:ascii="Browallia New" w:hAnsi="Browallia New" w:cs="Browallia New"/>
          <w:sz w:val="30"/>
          <w:szCs w:val="30"/>
          <w:lang w:bidi="th-TH"/>
          <w:rPrChange w:id="7" w:author="Vichaya Luangskulpanich" w:date="2021-05-26T02:25:00Z">
            <w:rPr>
              <w:lang w:bidi="th-TH"/>
            </w:rPr>
          </w:rPrChange>
        </w:rPr>
      </w:pP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ab/>
        <w:t>เว้</w:t>
      </w:r>
      <w:proofErr w:type="spellEnd"/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นแต่คู่สัญญาจะตกลงกันไว้เป็นอย่างอื่น เงินมัดจำตามวรรคก่อน จัซแมทช์ตกลงจะคืนให้แก่ผู้เช่า (โดยไม่มีดอกเบี้ย) ในกรณีที่ไม่สามารถจัดหาทรัพย์สินในโครงการ </w:t>
      </w:r>
      <w:r w:rsidRPr="009C5823">
        <w:rPr>
          <w:rFonts w:ascii="Browallia New" w:hAnsi="Browallia New" w:cs="Browallia New"/>
          <w:sz w:val="30"/>
          <w:szCs w:val="30"/>
          <w:highlight w:val="yellow"/>
        </w:rPr>
        <w:t>[•]</w:t>
      </w:r>
      <w:r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ได้ภายในระยะเวลาที่กำหนดไว้ในสัญญานี้</w:t>
      </w:r>
      <w:r w:rsidR="00275933"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 </w:t>
      </w:r>
    </w:p>
    <w:p w14:paraId="55C4E128" w14:textId="77777777" w:rsidR="00CC15F9" w:rsidRPr="009C5823" w:rsidRDefault="0087683D" w:rsidP="009C5823">
      <w:pPr>
        <w:pStyle w:val="ListParagraph"/>
        <w:tabs>
          <w:tab w:val="left" w:pos="360"/>
        </w:tabs>
        <w:spacing w:after="240" w:line="240" w:lineRule="auto"/>
        <w:ind w:left="360" w:hanging="360"/>
        <w:jc w:val="thaiDistribute"/>
        <w:rPr>
          <w:rFonts w:ascii="Browallia New" w:hAnsi="Browallia New" w:cs="Browallia New"/>
          <w:sz w:val="30"/>
          <w:szCs w:val="30"/>
          <w:cs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lang w:bidi="th-TH"/>
        </w:rPr>
        <w:t>3</w:t>
      </w:r>
      <w:r w:rsidR="0065001E" w:rsidRPr="009C5823">
        <w:rPr>
          <w:rFonts w:ascii="Browallia New" w:hAnsi="Browallia New" w:cs="Browallia New"/>
          <w:sz w:val="30"/>
          <w:szCs w:val="30"/>
          <w:lang w:bidi="th-TH"/>
        </w:rPr>
        <w:t>.</w:t>
      </w:r>
      <w:r w:rsidR="0065001E" w:rsidRPr="009C5823">
        <w:rPr>
          <w:rFonts w:ascii="Browallia New" w:hAnsi="Browallia New" w:cs="Browallia New"/>
          <w:sz w:val="30"/>
          <w:szCs w:val="30"/>
          <w:lang w:bidi="th-TH"/>
        </w:rPr>
        <w:tab/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ในกรณีที่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จั</w:t>
      </w:r>
      <w:r w:rsidR="00E8662C" w:rsidRPr="009C5823">
        <w:rPr>
          <w:rFonts w:ascii="Browallia New" w:hAnsi="Browallia New" w:cs="Browallia New"/>
          <w:sz w:val="30"/>
          <w:szCs w:val="30"/>
          <w:cs/>
          <w:lang w:bidi="th-TH"/>
        </w:rPr>
        <w:t>ซ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แมทช์จัดหา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ในโครงการ </w:t>
      </w:r>
      <w:r w:rsidR="0065001E" w:rsidRPr="009C5823">
        <w:rPr>
          <w:rFonts w:ascii="Browallia New" w:hAnsi="Browallia New" w:cs="Browallia New"/>
          <w:sz w:val="30"/>
          <w:szCs w:val="30"/>
          <w:highlight w:val="yellow"/>
        </w:rPr>
        <w:t>[•]</w:t>
      </w:r>
      <w:r w:rsidR="0065001E"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ได้แล้ว ผู้เช่าตกลง</w:t>
      </w:r>
      <w:r w:rsidR="00E8662C" w:rsidRPr="009C5823">
        <w:rPr>
          <w:rFonts w:ascii="Browallia New" w:hAnsi="Browallia New" w:cs="Browallia New"/>
          <w:sz w:val="30"/>
          <w:szCs w:val="30"/>
          <w:cs/>
          <w:lang w:bidi="th-TH"/>
        </w:rPr>
        <w:t>จะ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เข้าทำสัญญาเช่า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(แบบมีเงื่อนไขในการซื้อ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) จากเจ้าของ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และ</w:t>
      </w:r>
      <w:r w:rsidR="00E8662C" w:rsidRPr="009C5823">
        <w:rPr>
          <w:rFonts w:ascii="Browallia New" w:hAnsi="Browallia New" w:cs="Browallia New"/>
          <w:sz w:val="30"/>
          <w:szCs w:val="30"/>
          <w:cs/>
          <w:lang w:bidi="th-TH"/>
        </w:rPr>
        <w:t>/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หรือ</w:t>
      </w:r>
      <w:r w:rsidR="00E8662C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จัซแมทช์ แล้วแต่กรณี ภายในกำหนด</w:t>
      </w:r>
      <w:r w:rsidR="00191502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เวลา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</w:t>
      </w:r>
      <w:r w:rsidR="00E8662C" w:rsidRPr="009C5823">
        <w:rPr>
          <w:rFonts w:ascii="Browallia New" w:hAnsi="Browallia New" w:cs="Browallia New"/>
          <w:sz w:val="30"/>
          <w:szCs w:val="30"/>
          <w:lang w:bidi="th-TH"/>
        </w:rPr>
        <w:t>15</w:t>
      </w:r>
      <w:r w:rsidR="0065001E"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65001E" w:rsidRPr="009C5823">
        <w:rPr>
          <w:rFonts w:ascii="Browallia New" w:hAnsi="Browallia New" w:cs="Browallia New"/>
          <w:sz w:val="30"/>
          <w:szCs w:val="30"/>
          <w:cs/>
          <w:lang w:bidi="th-TH"/>
        </w:rPr>
        <w:t>วัน นับแต่วันที่ได้รับแจ้งเป็นหนังสือจากจัซแมทช์</w:t>
      </w:r>
    </w:p>
    <w:p w14:paraId="672A6659" w14:textId="77777777" w:rsidR="00B71951" w:rsidRPr="009C5823" w:rsidRDefault="00B71951" w:rsidP="009C5823">
      <w:pPr>
        <w:pStyle w:val="ListParagraph"/>
        <w:tabs>
          <w:tab w:val="left" w:pos="360"/>
        </w:tabs>
        <w:spacing w:after="240" w:line="240" w:lineRule="auto"/>
        <w:ind w:left="360" w:hanging="360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</w:p>
    <w:p w14:paraId="0A37501D" w14:textId="77777777" w:rsidR="00B71951" w:rsidRPr="009C5823" w:rsidRDefault="00B71951" w:rsidP="009C5823">
      <w:pPr>
        <w:pStyle w:val="ListParagraph"/>
        <w:tabs>
          <w:tab w:val="left" w:pos="360"/>
        </w:tabs>
        <w:spacing w:after="240" w:line="240" w:lineRule="auto"/>
        <w:ind w:left="360" w:hanging="360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lang w:bidi="th-TH"/>
        </w:rPr>
        <w:br w:type="page"/>
      </w:r>
    </w:p>
    <w:p w14:paraId="06B51828" w14:textId="77777777" w:rsidR="0087683D" w:rsidRPr="009C5823" w:rsidRDefault="0087683D" w:rsidP="009C5823">
      <w:pPr>
        <w:pStyle w:val="ListParagraph"/>
        <w:tabs>
          <w:tab w:val="left" w:pos="360"/>
        </w:tabs>
        <w:spacing w:after="240" w:line="240" w:lineRule="auto"/>
        <w:ind w:left="360" w:hanging="360"/>
        <w:jc w:val="thaiDistribute"/>
        <w:rPr>
          <w:rFonts w:ascii="Browallia New" w:hAnsi="Browallia New" w:cs="Browallia New"/>
          <w:sz w:val="30"/>
          <w:szCs w:val="30"/>
          <w:cs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lang w:bidi="th-TH"/>
        </w:rPr>
        <w:lastRenderedPageBreak/>
        <w:t>4</w:t>
      </w:r>
      <w:r w:rsidR="00CC15F9" w:rsidRPr="009C5823">
        <w:rPr>
          <w:rFonts w:ascii="Browallia New" w:hAnsi="Browallia New" w:cs="Browallia New"/>
          <w:sz w:val="30"/>
          <w:szCs w:val="30"/>
          <w:lang w:bidi="th-TH"/>
        </w:rPr>
        <w:t>.</w:t>
      </w:r>
      <w:r w:rsidR="00CC15F9" w:rsidRPr="009C5823">
        <w:rPr>
          <w:rFonts w:ascii="Browallia New" w:hAnsi="Browallia New" w:cs="Browallia New"/>
          <w:sz w:val="30"/>
          <w:szCs w:val="30"/>
          <w:lang w:bidi="th-TH"/>
        </w:rPr>
        <w:tab/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ในกรณีที่ผู้เช่าปฏิเสธไม่ทำสัญญาเช่า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(แบบมีเงื่อนไขในการซื้อ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) กับเจ้าของ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</w:t>
      </w:r>
      <w:r w:rsidR="00B71951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  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และ</w:t>
      </w:r>
      <w:r w:rsidR="00191502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/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หรือ</w:t>
      </w:r>
      <w:r w:rsidR="00191502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 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จัซแมทช์ ไม่ว่าเพราะเหตุใด อันไม่ใช่เพราะความผิดของเจ้าของ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E8662C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และ/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หรือ</w:t>
      </w:r>
      <w:r w:rsidR="00E8662C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จัซแมทช์ ผู้เช่า</w:t>
      </w:r>
      <w:r w:rsidRPr="009C5823">
        <w:rPr>
          <w:rFonts w:ascii="Browallia New" w:hAnsi="Browallia New" w:cs="Browallia New"/>
          <w:sz w:val="30"/>
          <w:szCs w:val="30"/>
          <w:lang w:bidi="th-TH"/>
        </w:rPr>
        <w:t xml:space="preserve">   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ตกลงยินยอมให้จัซแมทช์</w:t>
      </w:r>
      <w:r w:rsidR="000F4DFA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ริบ</w:t>
      </w:r>
      <w:r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เงินค่าบริการ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ที่ชำระตามข้อ </w:t>
      </w:r>
      <w:r w:rsidRPr="009C5823">
        <w:rPr>
          <w:rFonts w:ascii="Browallia New" w:hAnsi="Browallia New" w:cs="Browallia New"/>
          <w:sz w:val="30"/>
          <w:szCs w:val="30"/>
          <w:lang w:bidi="th-TH"/>
        </w:rPr>
        <w:t xml:space="preserve">2 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ทั้งหมดได้ทันที </w:t>
      </w:r>
      <w:r w:rsidR="00D87141" w:rsidRPr="009C5823">
        <w:rPr>
          <w:rFonts w:ascii="Browallia New" w:hAnsi="Browallia New" w:cs="Browallia New"/>
          <w:sz w:val="30"/>
          <w:szCs w:val="30"/>
          <w:cs/>
          <w:lang w:bidi="th-TH"/>
        </w:rPr>
        <w:t>และ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ผู้เช่าตกลงจะไม่ใช้สิทธิเรียกร้อง</w:t>
      </w:r>
      <w:r w:rsidR="0062645B" w:rsidRPr="009C5823">
        <w:rPr>
          <w:rFonts w:ascii="Browallia New" w:hAnsi="Browallia New" w:cs="Browallia New"/>
          <w:sz w:val="30"/>
          <w:szCs w:val="30"/>
          <w:cs/>
          <w:lang w:bidi="th-TH"/>
        </w:rPr>
        <w:t>อย่างใด ๆ เพื่อ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ให้</w:t>
      </w:r>
      <w:r w:rsidR="00E8662C" w:rsidRPr="009C5823">
        <w:rPr>
          <w:rFonts w:ascii="Browallia New" w:hAnsi="Browallia New" w:cs="Browallia New"/>
          <w:sz w:val="30"/>
          <w:szCs w:val="30"/>
          <w:cs/>
          <w:lang w:bidi="th-TH"/>
        </w:rPr>
        <w:t>เจ้าของ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E8662C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และ/หรือ 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จัซแมทช์</w:t>
      </w:r>
      <w:r w:rsidR="00E8662C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ชำระเงิน</w:t>
      </w:r>
      <w:r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ค่าบริการ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ดังกล่าวคื</w:t>
      </w:r>
      <w:r w:rsidR="00E8662C" w:rsidRPr="009C5823">
        <w:rPr>
          <w:rFonts w:ascii="Browallia New" w:hAnsi="Browallia New" w:cs="Browallia New"/>
          <w:sz w:val="30"/>
          <w:szCs w:val="30"/>
          <w:cs/>
          <w:lang w:bidi="th-TH"/>
        </w:rPr>
        <w:t>น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ให้แก่ผู้เช่า</w:t>
      </w:r>
    </w:p>
    <w:p w14:paraId="5D0ECD44" w14:textId="77777777" w:rsidR="00A650C3" w:rsidRPr="009C5823" w:rsidRDefault="0087683D" w:rsidP="009C5823">
      <w:pPr>
        <w:pStyle w:val="ListParagraph"/>
        <w:tabs>
          <w:tab w:val="left" w:pos="360"/>
        </w:tabs>
        <w:spacing w:after="240" w:line="240" w:lineRule="auto"/>
        <w:ind w:left="0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lang w:bidi="th-TH"/>
        </w:rPr>
        <w:t>5</w:t>
      </w:r>
      <w:r w:rsidR="00CC15F9" w:rsidRPr="009C5823">
        <w:rPr>
          <w:rFonts w:ascii="Browallia New" w:hAnsi="Browallia New" w:cs="Browallia New"/>
          <w:sz w:val="30"/>
          <w:szCs w:val="30"/>
          <w:lang w:bidi="th-TH"/>
        </w:rPr>
        <w:t>.</w:t>
      </w:r>
      <w:r w:rsidR="00CC15F9" w:rsidRPr="009C5823">
        <w:rPr>
          <w:rFonts w:ascii="Browallia New" w:hAnsi="Browallia New" w:cs="Browallia New"/>
          <w:sz w:val="30"/>
          <w:szCs w:val="30"/>
          <w:lang w:bidi="th-TH"/>
        </w:rPr>
        <w:tab/>
      </w:r>
      <w:r w:rsidR="0062645B" w:rsidRPr="009C5823">
        <w:rPr>
          <w:rFonts w:ascii="Browallia New" w:hAnsi="Browallia New" w:cs="Browallia New"/>
          <w:sz w:val="30"/>
          <w:szCs w:val="30"/>
          <w:cs/>
          <w:lang w:bidi="th-TH"/>
        </w:rPr>
        <w:t>คู่สัญญา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>ทั้งสองฝ่ายตกลงให้สัญญาฉบับนี้</w:t>
      </w:r>
      <w:r w:rsidR="00A650C3" w:rsidRPr="009C5823">
        <w:rPr>
          <w:rFonts w:ascii="Browallia New" w:hAnsi="Browallia New" w:cs="Browallia New"/>
          <w:sz w:val="30"/>
          <w:szCs w:val="30"/>
          <w:cs/>
          <w:lang w:bidi="th-TH"/>
        </w:rPr>
        <w:t>มีผลบังคับใช้เป็น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เวลา </w:t>
      </w:r>
      <w:r w:rsidR="00A764EC" w:rsidRPr="009C5823">
        <w:rPr>
          <w:rFonts w:ascii="Browallia New" w:hAnsi="Browallia New" w:cs="Browallia New"/>
          <w:sz w:val="30"/>
          <w:szCs w:val="30"/>
          <w:lang w:bidi="th-TH"/>
        </w:rPr>
        <w:t xml:space="preserve">60 </w:t>
      </w:r>
      <w:r w:rsidR="00A764EC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วัน</w:t>
      </w:r>
      <w:r w:rsidR="00CC15F9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นับแต่วันที่ทำสัญญาฉบับนี้ </w:t>
      </w:r>
    </w:p>
    <w:p w14:paraId="5DBC7845" w14:textId="77777777" w:rsidR="0062645B" w:rsidRPr="009C5823" w:rsidRDefault="0087683D" w:rsidP="009C5823">
      <w:pPr>
        <w:pStyle w:val="ListParagraph"/>
        <w:tabs>
          <w:tab w:val="left" w:pos="360"/>
        </w:tabs>
        <w:spacing w:after="240" w:line="240" w:lineRule="auto"/>
        <w:ind w:left="0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lang w:bidi="th-TH"/>
        </w:rPr>
        <w:t>6</w:t>
      </w:r>
      <w:r w:rsidR="00A650C3" w:rsidRPr="009C5823">
        <w:rPr>
          <w:rFonts w:ascii="Browallia New" w:hAnsi="Browallia New" w:cs="Browallia New"/>
          <w:sz w:val="30"/>
          <w:szCs w:val="30"/>
          <w:lang w:bidi="th-TH"/>
        </w:rPr>
        <w:t>.</w:t>
      </w:r>
      <w:r w:rsidR="00A650C3" w:rsidRPr="009C5823">
        <w:rPr>
          <w:rFonts w:ascii="Browallia New" w:hAnsi="Browallia New" w:cs="Browallia New"/>
          <w:sz w:val="30"/>
          <w:szCs w:val="30"/>
          <w:lang w:bidi="th-TH"/>
        </w:rPr>
        <w:tab/>
      </w:r>
      <w:r w:rsidR="0062645B" w:rsidRPr="009C5823">
        <w:rPr>
          <w:rFonts w:ascii="Browallia New" w:hAnsi="Browallia New" w:cs="Browallia New"/>
          <w:sz w:val="30"/>
          <w:szCs w:val="30"/>
          <w:cs/>
          <w:lang w:bidi="th-TH"/>
        </w:rPr>
        <w:t>คู่สัญญาทั้งสองฝ่ายตกลงเลิกสัญญาฉบับนี้ เมื่อมีเหตุการณ์อย่างหนึ่งอย่างใดดังต่อไปนี้เกิดขึ้น</w:t>
      </w:r>
    </w:p>
    <w:p w14:paraId="308D8AAB" w14:textId="77777777" w:rsidR="0062645B" w:rsidRPr="009C5823" w:rsidRDefault="0087683D" w:rsidP="009C5823">
      <w:pPr>
        <w:pStyle w:val="ListParagraph"/>
        <w:tabs>
          <w:tab w:val="left" w:pos="360"/>
        </w:tabs>
        <w:spacing w:after="0" w:line="240" w:lineRule="auto"/>
        <w:ind w:left="806" w:hanging="446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lang w:bidi="th-TH"/>
        </w:rPr>
        <w:t>6</w:t>
      </w:r>
      <w:r w:rsidR="0062645B" w:rsidRPr="009C5823">
        <w:rPr>
          <w:rFonts w:ascii="Browallia New" w:hAnsi="Browallia New" w:cs="Browallia New"/>
          <w:sz w:val="30"/>
          <w:szCs w:val="30"/>
          <w:lang w:bidi="th-TH"/>
        </w:rPr>
        <w:t>.1</w:t>
      </w:r>
      <w:r w:rsidR="0062645B" w:rsidRPr="009C5823">
        <w:rPr>
          <w:rFonts w:ascii="Browallia New" w:hAnsi="Browallia New" w:cs="Browallia New"/>
          <w:sz w:val="30"/>
          <w:szCs w:val="30"/>
          <w:lang w:bidi="th-TH"/>
        </w:rPr>
        <w:tab/>
      </w:r>
      <w:r w:rsidR="0062645B" w:rsidRPr="009C5823">
        <w:rPr>
          <w:rFonts w:ascii="Browallia New" w:hAnsi="Browallia New" w:cs="Browallia New"/>
          <w:sz w:val="30"/>
          <w:szCs w:val="30"/>
          <w:cs/>
          <w:lang w:bidi="th-TH"/>
        </w:rPr>
        <w:t>เมื่อคู่สัญญาตกลงเลิกสัญญากันเป็นหนังสือลงลายมือชื่อคู่สัญญาทั้งสองฝ่าย</w:t>
      </w:r>
    </w:p>
    <w:p w14:paraId="2B414B85" w14:textId="77777777" w:rsidR="0062645B" w:rsidRPr="009C5823" w:rsidRDefault="0087683D" w:rsidP="009C5823">
      <w:pPr>
        <w:pStyle w:val="ListParagraph"/>
        <w:tabs>
          <w:tab w:val="left" w:pos="360"/>
        </w:tabs>
        <w:spacing w:after="0" w:line="240" w:lineRule="auto"/>
        <w:ind w:left="806" w:hanging="446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lang w:bidi="th-TH"/>
        </w:rPr>
        <w:t>6</w:t>
      </w:r>
      <w:r w:rsidR="0062645B" w:rsidRPr="009C5823">
        <w:rPr>
          <w:rFonts w:ascii="Browallia New" w:hAnsi="Browallia New" w:cs="Browallia New"/>
          <w:sz w:val="30"/>
          <w:szCs w:val="30"/>
          <w:lang w:bidi="th-TH"/>
        </w:rPr>
        <w:t>.2</w:t>
      </w:r>
      <w:r w:rsidR="0062645B" w:rsidRPr="009C5823">
        <w:rPr>
          <w:rFonts w:ascii="Browallia New" w:hAnsi="Browallia New" w:cs="Browallia New"/>
          <w:sz w:val="30"/>
          <w:szCs w:val="30"/>
          <w:lang w:bidi="th-TH"/>
        </w:rPr>
        <w:tab/>
      </w:r>
      <w:r w:rsidR="0062645B" w:rsidRPr="009C5823">
        <w:rPr>
          <w:rFonts w:ascii="Browallia New" w:hAnsi="Browallia New" w:cs="Browallia New"/>
          <w:sz w:val="30"/>
          <w:szCs w:val="30"/>
          <w:cs/>
          <w:lang w:bidi="th-TH"/>
        </w:rPr>
        <w:t>เมื่อมีการลงนามในสัญญาเช่า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62645B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(แบบมีเงื่อนไขในการซื้อ</w:t>
      </w:r>
      <w:r w:rsidR="00BA0B86" w:rsidRPr="009C5823">
        <w:rPr>
          <w:rFonts w:ascii="Browallia New" w:hAnsi="Browallia New" w:cs="Browallia New"/>
          <w:sz w:val="30"/>
          <w:szCs w:val="30"/>
          <w:cs/>
          <w:lang w:bidi="th-TH"/>
        </w:rPr>
        <w:t>ทรัพย์สิน</w:t>
      </w:r>
      <w:r w:rsidR="0062645B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) ตามข้อ </w:t>
      </w:r>
      <w:r w:rsidRPr="009C5823">
        <w:rPr>
          <w:rFonts w:ascii="Browallia New" w:hAnsi="Browallia New" w:cs="Browallia New"/>
          <w:sz w:val="30"/>
          <w:szCs w:val="30"/>
          <w:lang w:bidi="th-TH"/>
        </w:rPr>
        <w:t>3</w:t>
      </w:r>
    </w:p>
    <w:p w14:paraId="7D829F23" w14:textId="77777777" w:rsidR="0062645B" w:rsidRPr="009C5823" w:rsidRDefault="0087683D" w:rsidP="009C5823">
      <w:pPr>
        <w:pStyle w:val="ListParagraph"/>
        <w:tabs>
          <w:tab w:val="left" w:pos="360"/>
        </w:tabs>
        <w:spacing w:after="240" w:line="240" w:lineRule="auto"/>
        <w:ind w:left="806" w:hanging="446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lang w:bidi="th-TH"/>
        </w:rPr>
        <w:t>6</w:t>
      </w:r>
      <w:r w:rsidR="0062645B" w:rsidRPr="009C5823">
        <w:rPr>
          <w:rFonts w:ascii="Browallia New" w:hAnsi="Browallia New" w:cs="Browallia New"/>
          <w:sz w:val="30"/>
          <w:szCs w:val="30"/>
          <w:lang w:bidi="th-TH"/>
        </w:rPr>
        <w:t>.3</w:t>
      </w:r>
      <w:r w:rsidR="0062645B" w:rsidRPr="009C5823">
        <w:rPr>
          <w:rFonts w:ascii="Browallia New" w:hAnsi="Browallia New" w:cs="Browallia New"/>
          <w:sz w:val="30"/>
          <w:szCs w:val="30"/>
          <w:lang w:bidi="th-TH"/>
        </w:rPr>
        <w:tab/>
      </w:r>
      <w:r w:rsidR="0062645B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เมื่อมีการบอกเลิกสัญญาตามข้อ </w:t>
      </w:r>
      <w:r w:rsidRPr="009C5823">
        <w:rPr>
          <w:rFonts w:ascii="Browallia New" w:hAnsi="Browallia New" w:cs="Browallia New"/>
          <w:sz w:val="30"/>
          <w:szCs w:val="30"/>
          <w:lang w:bidi="th-TH"/>
        </w:rPr>
        <w:t>7</w:t>
      </w:r>
    </w:p>
    <w:p w14:paraId="42B7A8DB" w14:textId="77777777" w:rsidR="00CC15F9" w:rsidRPr="009C5823" w:rsidRDefault="0087683D" w:rsidP="009C5823">
      <w:pPr>
        <w:pStyle w:val="ListParagraph"/>
        <w:tabs>
          <w:tab w:val="left" w:pos="360"/>
        </w:tabs>
        <w:spacing w:after="240" w:line="240" w:lineRule="auto"/>
        <w:ind w:left="360" w:hanging="360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lang w:bidi="th-TH"/>
        </w:rPr>
        <w:t>7</w:t>
      </w:r>
      <w:r w:rsidR="0062645B" w:rsidRPr="009C5823">
        <w:rPr>
          <w:rFonts w:ascii="Browallia New" w:hAnsi="Browallia New" w:cs="Browallia New"/>
          <w:sz w:val="30"/>
          <w:szCs w:val="30"/>
          <w:lang w:bidi="th-TH"/>
        </w:rPr>
        <w:t>.</w:t>
      </w:r>
      <w:r w:rsidR="0062645B" w:rsidRPr="009C5823">
        <w:rPr>
          <w:rFonts w:ascii="Browallia New" w:hAnsi="Browallia New" w:cs="Browallia New"/>
          <w:sz w:val="30"/>
          <w:szCs w:val="30"/>
          <w:lang w:bidi="th-TH"/>
        </w:rPr>
        <w:tab/>
      </w:r>
      <w:r w:rsidR="00A650C3" w:rsidRPr="009C5823">
        <w:rPr>
          <w:rFonts w:ascii="Browallia New" w:hAnsi="Browallia New" w:cs="Browallia New"/>
          <w:sz w:val="30"/>
          <w:szCs w:val="30"/>
          <w:cs/>
          <w:lang w:bidi="th-TH"/>
        </w:rPr>
        <w:t>ในกรณีที่คู่สัญญาฝ่ายหนึ่งฝ่าย</w:t>
      </w:r>
      <w:r w:rsidR="00191502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ใด</w:t>
      </w:r>
      <w:r w:rsidR="00A650C3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ผิดนัดผิดสัญญาข้อหนึ่งข้อใด และไม่ปฏิบัติการแก้ไขการผิดสัญญาให้คืนดีภายในกำหนดเวลา </w:t>
      </w:r>
      <w:r w:rsidR="00A650C3" w:rsidRPr="009C5823">
        <w:rPr>
          <w:rFonts w:ascii="Browallia New" w:hAnsi="Browallia New" w:cs="Browallia New"/>
          <w:sz w:val="30"/>
          <w:szCs w:val="30"/>
          <w:lang w:bidi="th-TH"/>
        </w:rPr>
        <w:t xml:space="preserve">30 </w:t>
      </w:r>
      <w:r w:rsidR="00A650C3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วัน นับแต่วันที่ได้รับหนังสือแจ้งจากคู่สัญญาฝ่ายที่ไม่ได้ปฏิบัติผิดสัญญา คู่สัญญาฝ่ายที่ไม่ได้ปฏิบัติผิดสัญญามีสิทธิบอกเลิกสัญญานี้ได้ </w:t>
      </w:r>
    </w:p>
    <w:p w14:paraId="3EE41A37" w14:textId="77777777" w:rsidR="007E47A7" w:rsidRPr="009C5823" w:rsidRDefault="0087683D" w:rsidP="009C5823">
      <w:pPr>
        <w:spacing w:after="240" w:line="240" w:lineRule="auto"/>
        <w:ind w:left="360" w:hanging="360"/>
        <w:jc w:val="thaiDistribute"/>
        <w:rPr>
          <w:rFonts w:ascii="Browallia New" w:hAnsi="Browallia New" w:cs="Browallia New"/>
          <w:smallCaps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mallCaps/>
          <w:sz w:val="30"/>
          <w:szCs w:val="30"/>
        </w:rPr>
        <w:t>8</w:t>
      </w:r>
      <w:r w:rsidR="00D87141" w:rsidRPr="009C5823">
        <w:rPr>
          <w:rFonts w:ascii="Browallia New" w:hAnsi="Browallia New" w:cs="Browallia New"/>
          <w:smallCaps/>
          <w:sz w:val="30"/>
          <w:szCs w:val="30"/>
        </w:rPr>
        <w:t>.</w:t>
      </w:r>
      <w:r w:rsidR="00D87141" w:rsidRPr="009C5823">
        <w:rPr>
          <w:rFonts w:ascii="Browallia New" w:hAnsi="Browallia New" w:cs="Browallia New"/>
          <w:smallCaps/>
          <w:sz w:val="30"/>
          <w:szCs w:val="30"/>
        </w:rPr>
        <w:tab/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ในกรณีที่คู่สัญญามีสิทธิคิดดอกเบี้ยต่อกัน</w:t>
      </w:r>
      <w:r w:rsidR="007E47A7"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ทั้งสองฝ่ายตกลงให้ใช้อัตราดอกเบี้ยในอัตรา</w:t>
      </w:r>
      <w:r w:rsidR="00191502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ร้อยละ</w:t>
      </w:r>
      <w:r w:rsidR="007E47A7" w:rsidRPr="009C5823">
        <w:rPr>
          <w:rFonts w:ascii="Browallia New" w:hAnsi="Browallia New" w:cs="Browallia New"/>
          <w:sz w:val="30"/>
          <w:szCs w:val="30"/>
          <w:lang w:bidi="th-TH"/>
        </w:rPr>
        <w:t xml:space="preserve"> </w:t>
      </w:r>
      <w:r w:rsidR="00512E46" w:rsidRPr="009C5823">
        <w:rPr>
          <w:rFonts w:ascii="Browallia New" w:hAnsi="Browallia New" w:cs="Browallia New"/>
          <w:sz w:val="30"/>
          <w:szCs w:val="30"/>
          <w:lang w:bidi="th-TH"/>
        </w:rPr>
        <w:t>7.5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ต่อปี</w:t>
      </w:r>
    </w:p>
    <w:p w14:paraId="2133DEBD" w14:textId="77777777" w:rsidR="00EC6C48" w:rsidRPr="009C5823" w:rsidRDefault="0087683D" w:rsidP="009C5823">
      <w:pPr>
        <w:spacing w:after="240" w:line="240" w:lineRule="auto"/>
        <w:ind w:left="360" w:hanging="360"/>
        <w:jc w:val="thaiDistribute"/>
        <w:rPr>
          <w:rFonts w:ascii="Browallia New" w:hAnsi="Browallia New" w:cs="Browallia New"/>
          <w:color w:val="000000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mallCaps/>
          <w:sz w:val="30"/>
          <w:szCs w:val="30"/>
          <w:lang w:bidi="th-TH"/>
        </w:rPr>
        <w:t>9</w:t>
      </w:r>
      <w:r w:rsidR="00D87141" w:rsidRPr="009C5823">
        <w:rPr>
          <w:rFonts w:ascii="Browallia New" w:hAnsi="Browallia New" w:cs="Browallia New"/>
          <w:smallCaps/>
          <w:sz w:val="30"/>
          <w:szCs w:val="30"/>
          <w:lang w:bidi="th-TH"/>
        </w:rPr>
        <w:t>.</w:t>
      </w:r>
      <w:r w:rsidR="00D87141" w:rsidRPr="009C5823">
        <w:rPr>
          <w:rFonts w:ascii="Browallia New" w:hAnsi="Browallia New" w:cs="Browallia New"/>
          <w:smallCaps/>
          <w:sz w:val="30"/>
          <w:szCs w:val="30"/>
          <w:lang w:bidi="th-TH"/>
        </w:rPr>
        <w:tab/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สัญญาฉบับนี้ไม่สามารถแก้ไขและ</w:t>
      </w:r>
      <w:r w:rsidR="007E47A7" w:rsidRPr="009C5823">
        <w:rPr>
          <w:rFonts w:ascii="Browallia New" w:hAnsi="Browallia New" w:cs="Browallia New"/>
          <w:sz w:val="30"/>
          <w:szCs w:val="30"/>
        </w:rPr>
        <w:t>/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หรือเปลี่ยนแปลงได้</w:t>
      </w:r>
      <w:r w:rsidR="007E47A7"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เว้นแต่การแก้ไข</w:t>
      </w:r>
      <w:r w:rsidR="00191502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>และ/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หรือการเปลี่ยนแปลงดังกล่าว</w:t>
      </w:r>
      <w:r w:rsidR="00B71951" w:rsidRPr="009C5823"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  </w:t>
      </w:r>
      <w:r w:rsidR="007E47A7" w:rsidRPr="009C5823">
        <w:rPr>
          <w:rFonts w:ascii="Browallia New" w:hAnsi="Browallia New" w:cs="Browallia New"/>
          <w:spacing w:val="-2"/>
          <w:sz w:val="30"/>
          <w:szCs w:val="30"/>
          <w:cs/>
          <w:lang w:bidi="th-TH"/>
        </w:rPr>
        <w:t>จะได้กระทำเป็น</w:t>
      </w:r>
      <w:r w:rsidR="00007343" w:rsidRPr="009C5823">
        <w:rPr>
          <w:rFonts w:ascii="Browallia New" w:hAnsi="Browallia New" w:cs="Browallia New"/>
          <w:spacing w:val="-2"/>
          <w:sz w:val="30"/>
          <w:szCs w:val="30"/>
          <w:cs/>
          <w:lang w:bidi="th-TH"/>
        </w:rPr>
        <w:t>หนังสือ</w:t>
      </w:r>
      <w:r w:rsidR="007E47A7" w:rsidRPr="009C5823">
        <w:rPr>
          <w:rFonts w:ascii="Browallia New" w:hAnsi="Browallia New" w:cs="Browallia New"/>
          <w:spacing w:val="-2"/>
          <w:sz w:val="30"/>
          <w:szCs w:val="30"/>
          <w:cs/>
          <w:lang w:bidi="th-TH"/>
        </w:rPr>
        <w:t>และดำเนินการโดยคู่สัญญาทุกฝ่ายที่มีชื่อในสัญญานี้</w:t>
      </w:r>
      <w:r w:rsidR="0062645B" w:rsidRPr="009C5823">
        <w:rPr>
          <w:rFonts w:ascii="Browallia New" w:hAnsi="Browallia New" w:cs="Browallia New"/>
          <w:spacing w:val="-2"/>
          <w:sz w:val="30"/>
          <w:szCs w:val="30"/>
          <w:lang w:bidi="th-TH"/>
        </w:rPr>
        <w:t xml:space="preserve"> </w:t>
      </w:r>
      <w:r w:rsidR="007E47A7" w:rsidRPr="009C5823">
        <w:rPr>
          <w:rFonts w:ascii="Browallia New" w:hAnsi="Browallia New" w:cs="Browallia New"/>
          <w:spacing w:val="-2"/>
          <w:sz w:val="30"/>
          <w:szCs w:val="30"/>
          <w:cs/>
          <w:lang w:bidi="th-TH"/>
        </w:rPr>
        <w:t>ในกรณีที่คู่สัญญาฝ่ายหนึ่งฝ่ายใด</w:t>
      </w:r>
      <w:r w:rsidR="00B71951"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 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ยอมผ่อนผัน</w:t>
      </w:r>
      <w:r w:rsidR="007E47A7"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ผ่อนเวลาหรือไม่บังคับใช้สิทธิอย่างใด</w:t>
      </w:r>
      <w:r w:rsidR="00007343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ๆ</w:t>
      </w:r>
      <w:r w:rsidR="007E47A7"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ตามที่ระบุไว้ในสัญญานี้</w:t>
      </w:r>
      <w:r w:rsidR="007E47A7"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7E47A7" w:rsidRPr="009C5823">
        <w:rPr>
          <w:rFonts w:ascii="Browallia New" w:hAnsi="Browallia New" w:cs="Browallia New"/>
          <w:sz w:val="30"/>
          <w:szCs w:val="30"/>
          <w:cs/>
          <w:lang w:bidi="th-TH"/>
        </w:rPr>
        <w:t>ไม่ให้ถือว่าเป็นการสละสิทธิอย่างหนึ่งอย่างใดตามที่ระบุไว้ในสัญญานี้</w:t>
      </w:r>
      <w:r w:rsidR="0062645B" w:rsidRPr="009C5823">
        <w:rPr>
          <w:rFonts w:ascii="Browallia New" w:hAnsi="Browallia New" w:cs="Browallia New"/>
          <w:sz w:val="30"/>
          <w:szCs w:val="30"/>
          <w:lang w:bidi="th-TH"/>
        </w:rPr>
        <w:t xml:space="preserve"> </w:t>
      </w:r>
      <w:r w:rsidR="00251C81" w:rsidRPr="009C5823">
        <w:rPr>
          <w:rFonts w:ascii="Browallia New" w:hAnsi="Browallia New" w:cs="Browallia New"/>
          <w:sz w:val="30"/>
          <w:szCs w:val="30"/>
          <w:cs/>
          <w:lang w:bidi="th-TH"/>
        </w:rPr>
        <w:t>ในกรณีที่ข้อกำหนดใด</w:t>
      </w:r>
      <w:r w:rsidR="00251C81"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251C81" w:rsidRPr="009C5823">
        <w:rPr>
          <w:rFonts w:ascii="Browallia New" w:hAnsi="Browallia New" w:cs="Browallia New"/>
          <w:sz w:val="30"/>
          <w:szCs w:val="30"/>
          <w:cs/>
          <w:lang w:bidi="th-TH"/>
        </w:rPr>
        <w:t>ๆ</w:t>
      </w:r>
      <w:r w:rsidR="00251C81"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251C81" w:rsidRPr="009C5823">
        <w:rPr>
          <w:rFonts w:ascii="Browallia New" w:hAnsi="Browallia New" w:cs="Browallia New"/>
          <w:sz w:val="30"/>
          <w:szCs w:val="30"/>
          <w:cs/>
          <w:lang w:bidi="th-TH"/>
        </w:rPr>
        <w:t>ในสัญญานี้</w:t>
      </w:r>
      <w:r w:rsidR="00251C81" w:rsidRPr="009C582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251C81" w:rsidRPr="009C5823">
        <w:rPr>
          <w:rFonts w:ascii="Browallia New" w:hAnsi="Browallia New" w:cs="Browallia New"/>
          <w:sz w:val="30"/>
          <w:szCs w:val="30"/>
          <w:cs/>
          <w:lang w:bidi="th-TH"/>
        </w:rPr>
        <w:t>ขัดหรือแย้งต่อกฎหมาย</w:t>
      </w:r>
      <w:r w:rsidR="00B71951"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   </w:t>
      </w:r>
      <w:r w:rsidR="00251C81" w:rsidRPr="009C5823">
        <w:rPr>
          <w:rFonts w:ascii="Browallia New" w:hAnsi="Browallia New" w:cs="Browallia New"/>
          <w:spacing w:val="-2"/>
          <w:sz w:val="30"/>
          <w:szCs w:val="30"/>
          <w:cs/>
          <w:lang w:bidi="th-TH"/>
        </w:rPr>
        <w:t>และทำให้ไม่มีผลบังคับใช้ตามกฎหมาย</w:t>
      </w:r>
      <w:r w:rsidR="00251C81" w:rsidRPr="009C5823">
        <w:rPr>
          <w:rFonts w:ascii="Browallia New" w:hAnsi="Browallia New" w:cs="Browallia New"/>
          <w:spacing w:val="-2"/>
          <w:sz w:val="30"/>
          <w:szCs w:val="30"/>
          <w:cs/>
        </w:rPr>
        <w:t xml:space="preserve"> </w:t>
      </w:r>
      <w:r w:rsidR="00251C81" w:rsidRPr="009C5823">
        <w:rPr>
          <w:rFonts w:ascii="Browallia New" w:hAnsi="Browallia New" w:cs="Browallia New"/>
          <w:spacing w:val="-2"/>
          <w:sz w:val="30"/>
          <w:szCs w:val="30"/>
          <w:cs/>
          <w:lang w:bidi="th-TH"/>
        </w:rPr>
        <w:t>ให้ถือว่าข้อกำหนดดังกล่าวแยกต่างหากจากข้อกำหนดอื่นของสัญญานี้</w:t>
      </w:r>
      <w:r w:rsidR="00B71951"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 </w:t>
      </w:r>
      <w:r w:rsidR="00251C81" w:rsidRPr="009C5823">
        <w:rPr>
          <w:rFonts w:ascii="Browallia New" w:hAnsi="Browallia New" w:cs="Browallia New"/>
          <w:sz w:val="30"/>
          <w:szCs w:val="30"/>
          <w:cs/>
          <w:lang w:bidi="th-TH"/>
        </w:rPr>
        <w:t>ซึ่งมีผลบังคับใช้ได้สมบูรณ์ตามกฎหมาย</w:t>
      </w:r>
      <w:r w:rsidR="0062645B" w:rsidRPr="009C5823">
        <w:rPr>
          <w:rFonts w:ascii="Browallia New" w:hAnsi="Browallia New" w:cs="Browallia New"/>
          <w:sz w:val="30"/>
          <w:szCs w:val="30"/>
          <w:lang w:bidi="th-TH"/>
        </w:rPr>
        <w:t xml:space="preserve"> </w:t>
      </w:r>
      <w:r w:rsidR="00007343" w:rsidRPr="009C5823">
        <w:rPr>
          <w:rFonts w:ascii="Browallia New" w:hAnsi="Browallia New" w:cs="Browallia New"/>
          <w:color w:val="000000"/>
          <w:sz w:val="30"/>
          <w:szCs w:val="30"/>
          <w:cs/>
          <w:lang w:bidi="th-TH"/>
        </w:rPr>
        <w:t>คู่สัญญาทั้งสองฝ่ายตกลงให้สัญญาฉบับนี้ มีผลผูกพันทายาทหรือผู้รับช่วงสิทธิของคู่สัญญาแต่ละฝ่ายด้วย</w:t>
      </w:r>
      <w:r w:rsidR="0062645B" w:rsidRPr="009C5823">
        <w:rPr>
          <w:rFonts w:ascii="Browallia New" w:hAnsi="Browallia New" w:cs="Browallia New"/>
          <w:color w:val="000000"/>
          <w:sz w:val="30"/>
          <w:szCs w:val="30"/>
          <w:lang w:bidi="th-TH"/>
        </w:rPr>
        <w:t xml:space="preserve"> </w:t>
      </w:r>
      <w:r w:rsidR="00EC6C48" w:rsidRPr="009C5823">
        <w:rPr>
          <w:rFonts w:ascii="Browallia New" w:hAnsi="Browallia New" w:cs="Browallia New"/>
          <w:color w:val="000000"/>
          <w:sz w:val="30"/>
          <w:szCs w:val="30"/>
          <w:cs/>
          <w:lang w:bidi="th-TH"/>
        </w:rPr>
        <w:t>สัญญานี้ให้ใช้บังคับและตีความตามกฎหมายไทย</w:t>
      </w:r>
      <w:r w:rsidR="00EC6C48" w:rsidRPr="009C5823">
        <w:rPr>
          <w:rFonts w:ascii="Browallia New" w:hAnsi="Browallia New" w:cs="Browallia New"/>
          <w:color w:val="000000"/>
          <w:sz w:val="30"/>
          <w:szCs w:val="30"/>
          <w:cs/>
        </w:rPr>
        <w:t xml:space="preserve"> </w:t>
      </w:r>
      <w:r w:rsidR="00EC6C48" w:rsidRPr="009C5823">
        <w:rPr>
          <w:rFonts w:ascii="Browallia New" w:hAnsi="Browallia New" w:cs="Browallia New"/>
          <w:color w:val="000000"/>
          <w:sz w:val="30"/>
          <w:szCs w:val="30"/>
          <w:cs/>
          <w:lang w:bidi="th-TH"/>
        </w:rPr>
        <w:t>และในกรณีที่ได้มีการทำคำแปลภาษาอังกฤษของสัญญานี้</w:t>
      </w:r>
      <w:r w:rsidR="00EC6C48" w:rsidRPr="009C5823">
        <w:rPr>
          <w:rFonts w:ascii="Browallia New" w:hAnsi="Browallia New" w:cs="Browallia New"/>
          <w:color w:val="000000"/>
          <w:sz w:val="30"/>
          <w:szCs w:val="30"/>
          <w:cs/>
        </w:rPr>
        <w:t xml:space="preserve"> </w:t>
      </w:r>
      <w:r w:rsidR="00EC6C48" w:rsidRPr="009C5823">
        <w:rPr>
          <w:rFonts w:ascii="Browallia New" w:hAnsi="Browallia New" w:cs="Browallia New"/>
          <w:color w:val="000000"/>
          <w:sz w:val="30"/>
          <w:szCs w:val="30"/>
          <w:cs/>
          <w:lang w:bidi="th-TH"/>
        </w:rPr>
        <w:t>คู่สัญญาทั้งสองฝ่ายตกลงให้การ</w:t>
      </w:r>
      <w:r w:rsidR="00B71951" w:rsidRPr="009C5823">
        <w:rPr>
          <w:rFonts w:ascii="Browallia New" w:hAnsi="Browallia New" w:cs="Browallia New" w:hint="cs"/>
          <w:color w:val="000000"/>
          <w:sz w:val="30"/>
          <w:szCs w:val="30"/>
          <w:cs/>
          <w:lang w:bidi="th-TH"/>
        </w:rPr>
        <w:t>บังคับและ</w:t>
      </w:r>
      <w:r w:rsidR="00EC6C48" w:rsidRPr="009C5823">
        <w:rPr>
          <w:rFonts w:ascii="Browallia New" w:hAnsi="Browallia New" w:cs="Browallia New"/>
          <w:color w:val="000000"/>
          <w:sz w:val="30"/>
          <w:szCs w:val="30"/>
          <w:cs/>
          <w:lang w:bidi="th-TH"/>
        </w:rPr>
        <w:t>ตีความเป็นไปตามสัญญาฉบับภาษาไทย</w:t>
      </w:r>
    </w:p>
    <w:p w14:paraId="5DAB6C7B" w14:textId="77777777" w:rsidR="00B71951" w:rsidRPr="009C5823" w:rsidRDefault="00B71951" w:rsidP="009C5823">
      <w:pPr>
        <w:spacing w:after="240" w:line="240" w:lineRule="auto"/>
        <w:jc w:val="thaiDistribute"/>
        <w:rPr>
          <w:rFonts w:ascii="Browallia New" w:hAnsi="Browallia New" w:cs="Browallia New"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br w:type="page"/>
      </w:r>
    </w:p>
    <w:p w14:paraId="241A64D5" w14:textId="77777777" w:rsidR="007E47A7" w:rsidRPr="009C5823" w:rsidRDefault="007E47A7" w:rsidP="009C5823">
      <w:pPr>
        <w:spacing w:after="240" w:line="240" w:lineRule="auto"/>
        <w:jc w:val="thaiDistribute"/>
        <w:rPr>
          <w:rFonts w:ascii="Browallia New" w:hAnsi="Browallia New" w:cs="Browallia New"/>
          <w:smallCaps/>
          <w:sz w:val="30"/>
          <w:szCs w:val="30"/>
          <w:lang w:bidi="th-TH"/>
        </w:rPr>
      </w:pP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lastRenderedPageBreak/>
        <w:t>สัญญานี้ทำขึ้นเป็นสองฉบับ มีข้อความถูกต้องตรงกัน ทั้งสองฝ่ายอ่านและเข้าใจข้อความโดยตลอดแล้วเห็นว่า</w:t>
      </w:r>
      <w:r w:rsidR="00545A7B"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ถูกต้องตามเจตนารมณ์ของตน จึงได้ลงลายมือชื่อและประทับตรา (ถ้ามี) ไว้เป็นสำคัญต่อหน้าพยานและต่างยึดถือไว้ฝ่ายละฉบับ</w:t>
      </w:r>
    </w:p>
    <w:p w14:paraId="02EB378F" w14:textId="77777777" w:rsidR="007E47A7" w:rsidRPr="009C5823" w:rsidRDefault="007E47A7" w:rsidP="009C5823">
      <w:pPr>
        <w:spacing w:after="240" w:line="240" w:lineRule="auto"/>
        <w:jc w:val="both"/>
        <w:rPr>
          <w:rFonts w:ascii="Browallia New" w:hAnsi="Browallia New" w:cs="Browallia New"/>
          <w:sz w:val="30"/>
          <w:szCs w:val="30"/>
        </w:rPr>
      </w:pPr>
    </w:p>
    <w:p w14:paraId="28AF91E3" w14:textId="77777777" w:rsidR="00135F01" w:rsidRPr="009C5823" w:rsidRDefault="00D87141" w:rsidP="009C5823">
      <w:pPr>
        <w:spacing w:after="120" w:line="240" w:lineRule="auto"/>
        <w:rPr>
          <w:rFonts w:ascii="Browallia New" w:hAnsi="Browallia New" w:cs="Browallia New"/>
          <w:b/>
          <w:bCs/>
          <w:sz w:val="30"/>
          <w:szCs w:val="30"/>
          <w:cs/>
          <w:lang w:bidi="th-TH"/>
        </w:rPr>
      </w:pPr>
      <w:r w:rsidRPr="009C5823">
        <w:rPr>
          <w:rFonts w:ascii="Browallia New" w:hAnsi="Browallia New" w:cs="Browallia New"/>
          <w:b/>
          <w:bCs/>
          <w:sz w:val="30"/>
          <w:szCs w:val="30"/>
          <w:cs/>
          <w:lang w:bidi="th-TH"/>
        </w:rPr>
        <w:t>จั</w:t>
      </w:r>
      <w:r w:rsidR="00191502" w:rsidRPr="009C5823">
        <w:rPr>
          <w:rFonts w:ascii="Browallia New" w:hAnsi="Browallia New" w:cs="Browallia New" w:hint="cs"/>
          <w:b/>
          <w:bCs/>
          <w:sz w:val="30"/>
          <w:szCs w:val="30"/>
          <w:cs/>
          <w:lang w:bidi="th-TH"/>
        </w:rPr>
        <w:t>ซ</w:t>
      </w:r>
      <w:r w:rsidRPr="009C5823">
        <w:rPr>
          <w:rFonts w:ascii="Browallia New" w:hAnsi="Browallia New" w:cs="Browallia New"/>
          <w:b/>
          <w:bCs/>
          <w:sz w:val="30"/>
          <w:szCs w:val="30"/>
          <w:cs/>
          <w:lang w:bidi="th-TH"/>
        </w:rPr>
        <w:t>แมทช์</w:t>
      </w:r>
    </w:p>
    <w:p w14:paraId="4AC0C2D6" w14:textId="77777777" w:rsidR="00135F01" w:rsidRPr="009C5823" w:rsidRDefault="00135F01" w:rsidP="009C5823">
      <w:pPr>
        <w:spacing w:after="0" w:line="240" w:lineRule="auto"/>
        <w:rPr>
          <w:rFonts w:ascii="Browallia New" w:hAnsi="Browallia New" w:cs="Browallia New"/>
          <w:sz w:val="30"/>
          <w:szCs w:val="30"/>
        </w:rPr>
      </w:pP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>ลงลายมือชื่อ..........................................................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ab/>
        <w:t>ลงลายมือชื่อ</w:t>
      </w:r>
      <w:r w:rsidR="00B71951" w:rsidRPr="00900ED9">
        <w:rPr>
          <w:rFonts w:ascii="Browallia New" w:hAnsi="Browallia New" w:cs="Browallia New"/>
          <w:sz w:val="30"/>
          <w:szCs w:val="30"/>
          <w:cs/>
          <w:lang w:bidi="th-TH"/>
        </w:rPr>
        <w:t>..........................................................</w:t>
      </w:r>
    </w:p>
    <w:p w14:paraId="739B9CF1" w14:textId="77777777" w:rsidR="00135F01" w:rsidRPr="009C5823" w:rsidRDefault="00135F01" w:rsidP="009C5823">
      <w:pPr>
        <w:spacing w:after="240" w:line="240" w:lineRule="auto"/>
        <w:rPr>
          <w:rFonts w:ascii="Browallia New" w:hAnsi="Browallia New" w:cs="Browallia New"/>
          <w:sz w:val="30"/>
          <w:szCs w:val="30"/>
        </w:rPr>
      </w:pP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 xml:space="preserve">                (                                             )</w:t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ab/>
      </w:r>
      <w:r w:rsidRPr="009C5823">
        <w:rPr>
          <w:rFonts w:ascii="Browallia New" w:hAnsi="Browallia New" w:cs="Browallia New"/>
          <w:sz w:val="30"/>
          <w:szCs w:val="30"/>
          <w:cs/>
          <w:lang w:bidi="th-TH"/>
        </w:rPr>
        <w:tab/>
        <w:t xml:space="preserve">   </w:t>
      </w:r>
      <w:r w:rsidR="00B71951"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  </w:t>
      </w:r>
      <w:r w:rsidR="00B71951" w:rsidRPr="00900ED9">
        <w:rPr>
          <w:rFonts w:ascii="Browallia New" w:hAnsi="Browallia New" w:cs="Browallia New"/>
          <w:sz w:val="30"/>
          <w:szCs w:val="30"/>
          <w:cs/>
          <w:lang w:bidi="th-TH"/>
        </w:rPr>
        <w:t>(                                             )</w:t>
      </w:r>
    </w:p>
    <w:p w14:paraId="57BA5849" w14:textId="77777777" w:rsidR="00135F01" w:rsidRPr="009C5823" w:rsidRDefault="00135F01" w:rsidP="009C5823">
      <w:pPr>
        <w:spacing w:after="120" w:line="240" w:lineRule="auto"/>
        <w:rPr>
          <w:rFonts w:ascii="Browallia New" w:hAnsi="Browallia New" w:cs="Browallia New"/>
          <w:b/>
          <w:bCs/>
          <w:sz w:val="30"/>
          <w:szCs w:val="30"/>
        </w:rPr>
      </w:pPr>
      <w:r w:rsidRPr="009C5823">
        <w:rPr>
          <w:rFonts w:ascii="Browallia New" w:hAnsi="Browallia New" w:cs="Browallia New"/>
          <w:b/>
          <w:bCs/>
          <w:sz w:val="30"/>
          <w:szCs w:val="30"/>
          <w:cs/>
          <w:lang w:bidi="th-TH"/>
        </w:rPr>
        <w:t>ผู้เช่า</w:t>
      </w:r>
      <w:r w:rsidRPr="009C5823">
        <w:rPr>
          <w:rFonts w:ascii="Browallia New" w:hAnsi="Browallia New" w:cs="Browallia New"/>
          <w:b/>
          <w:bCs/>
          <w:sz w:val="30"/>
          <w:szCs w:val="30"/>
          <w:cs/>
          <w:lang w:bidi="th-TH"/>
        </w:rPr>
        <w:tab/>
      </w:r>
    </w:p>
    <w:p w14:paraId="735D1BAF" w14:textId="77777777" w:rsidR="00B71951" w:rsidRPr="00900ED9" w:rsidRDefault="00B71951" w:rsidP="00B71951">
      <w:pPr>
        <w:spacing w:after="0" w:line="240" w:lineRule="auto"/>
        <w:rPr>
          <w:rFonts w:ascii="Browallia New" w:hAnsi="Browallia New" w:cs="Browallia New"/>
          <w:sz w:val="30"/>
          <w:szCs w:val="30"/>
        </w:rPr>
      </w:pPr>
      <w:r w:rsidRPr="00900ED9">
        <w:rPr>
          <w:rFonts w:ascii="Browallia New" w:hAnsi="Browallia New" w:cs="Browallia New"/>
          <w:sz w:val="30"/>
          <w:szCs w:val="30"/>
          <w:cs/>
          <w:lang w:bidi="th-TH"/>
        </w:rPr>
        <w:t>ลงลายมือชื่อ..........................................................</w:t>
      </w:r>
      <w:r w:rsidRPr="00900ED9">
        <w:rPr>
          <w:rFonts w:ascii="Browallia New" w:hAnsi="Browallia New" w:cs="Browallia New"/>
          <w:sz w:val="30"/>
          <w:szCs w:val="30"/>
          <w:cs/>
          <w:lang w:bidi="th-TH"/>
        </w:rPr>
        <w:tab/>
      </w:r>
    </w:p>
    <w:p w14:paraId="140AF03B" w14:textId="77777777" w:rsidR="00B71951" w:rsidRPr="00900ED9" w:rsidRDefault="00B71951" w:rsidP="00B71951">
      <w:pPr>
        <w:spacing w:after="240" w:line="240" w:lineRule="auto"/>
        <w:rPr>
          <w:rFonts w:ascii="Browallia New" w:hAnsi="Browallia New" w:cs="Browallia New"/>
          <w:sz w:val="30"/>
          <w:szCs w:val="30"/>
        </w:rPr>
      </w:pPr>
      <w:r w:rsidRPr="00900ED9">
        <w:rPr>
          <w:rFonts w:ascii="Browallia New" w:hAnsi="Browallia New" w:cs="Browallia New"/>
          <w:sz w:val="30"/>
          <w:szCs w:val="30"/>
          <w:cs/>
          <w:lang w:bidi="th-TH"/>
        </w:rPr>
        <w:t xml:space="preserve">                (                                             )</w:t>
      </w:r>
      <w:r w:rsidRPr="00900ED9">
        <w:rPr>
          <w:rFonts w:ascii="Browallia New" w:hAnsi="Browallia New" w:cs="Browallia New"/>
          <w:sz w:val="30"/>
          <w:szCs w:val="30"/>
          <w:cs/>
          <w:lang w:bidi="th-TH"/>
        </w:rPr>
        <w:tab/>
      </w:r>
    </w:p>
    <w:p w14:paraId="33B21E4E" w14:textId="77777777" w:rsidR="00135F01" w:rsidRPr="009C5823" w:rsidRDefault="00135F01" w:rsidP="009C5823">
      <w:pPr>
        <w:spacing w:after="120" w:line="240" w:lineRule="auto"/>
        <w:rPr>
          <w:rFonts w:ascii="Browallia New" w:hAnsi="Browallia New" w:cs="Browallia New"/>
          <w:b/>
          <w:bCs/>
          <w:sz w:val="30"/>
          <w:szCs w:val="30"/>
        </w:rPr>
      </w:pPr>
      <w:r w:rsidRPr="009C5823">
        <w:rPr>
          <w:rFonts w:ascii="Browallia New" w:hAnsi="Browallia New" w:cs="Browallia New"/>
          <w:b/>
          <w:bCs/>
          <w:sz w:val="30"/>
          <w:szCs w:val="30"/>
          <w:cs/>
          <w:lang w:bidi="th-TH"/>
        </w:rPr>
        <w:t>พยาน</w:t>
      </w:r>
      <w:r w:rsidRPr="009C5823">
        <w:rPr>
          <w:rFonts w:ascii="Browallia New" w:hAnsi="Browallia New" w:cs="Browallia New"/>
          <w:b/>
          <w:bCs/>
          <w:sz w:val="30"/>
          <w:szCs w:val="30"/>
          <w:cs/>
          <w:lang w:bidi="th-TH"/>
        </w:rPr>
        <w:tab/>
      </w:r>
      <w:r w:rsidRPr="009C5823">
        <w:rPr>
          <w:rFonts w:ascii="Browallia New" w:hAnsi="Browallia New" w:cs="Browallia New"/>
          <w:b/>
          <w:bCs/>
          <w:sz w:val="30"/>
          <w:szCs w:val="30"/>
          <w:cs/>
          <w:lang w:bidi="th-TH"/>
        </w:rPr>
        <w:tab/>
      </w:r>
      <w:r w:rsidRPr="009C5823">
        <w:rPr>
          <w:rFonts w:ascii="Browallia New" w:hAnsi="Browallia New" w:cs="Browallia New"/>
          <w:b/>
          <w:bCs/>
          <w:sz w:val="30"/>
          <w:szCs w:val="30"/>
          <w:cs/>
          <w:lang w:bidi="th-TH"/>
        </w:rPr>
        <w:tab/>
      </w:r>
      <w:r w:rsidRPr="009C5823">
        <w:rPr>
          <w:rFonts w:ascii="Browallia New" w:hAnsi="Browallia New" w:cs="Browallia New"/>
          <w:b/>
          <w:bCs/>
          <w:sz w:val="30"/>
          <w:szCs w:val="30"/>
          <w:cs/>
          <w:lang w:bidi="th-TH"/>
        </w:rPr>
        <w:tab/>
      </w:r>
      <w:r w:rsidRPr="009C5823">
        <w:rPr>
          <w:rFonts w:ascii="Browallia New" w:hAnsi="Browallia New" w:cs="Browallia New"/>
          <w:b/>
          <w:bCs/>
          <w:sz w:val="30"/>
          <w:szCs w:val="30"/>
          <w:cs/>
          <w:lang w:bidi="th-TH"/>
        </w:rPr>
        <w:tab/>
      </w:r>
      <w:r w:rsidRPr="009C5823">
        <w:rPr>
          <w:rFonts w:ascii="Browallia New" w:hAnsi="Browallia New" w:cs="Browallia New"/>
          <w:b/>
          <w:bCs/>
          <w:sz w:val="30"/>
          <w:szCs w:val="30"/>
          <w:cs/>
          <w:lang w:bidi="th-TH"/>
        </w:rPr>
        <w:tab/>
        <w:t>พยาน</w:t>
      </w:r>
    </w:p>
    <w:p w14:paraId="5474EAD9" w14:textId="77777777" w:rsidR="00B71951" w:rsidRPr="00900ED9" w:rsidRDefault="00B71951" w:rsidP="00B71951">
      <w:pPr>
        <w:spacing w:after="0" w:line="240" w:lineRule="auto"/>
        <w:rPr>
          <w:rFonts w:ascii="Browallia New" w:hAnsi="Browallia New" w:cs="Browallia New"/>
          <w:sz w:val="30"/>
          <w:szCs w:val="30"/>
        </w:rPr>
      </w:pPr>
      <w:r w:rsidRPr="00900ED9">
        <w:rPr>
          <w:rFonts w:ascii="Browallia New" w:hAnsi="Browallia New" w:cs="Browallia New"/>
          <w:sz w:val="30"/>
          <w:szCs w:val="30"/>
          <w:cs/>
          <w:lang w:bidi="th-TH"/>
        </w:rPr>
        <w:t>ลงลายมือชื่อ..........................................................</w:t>
      </w:r>
      <w:r w:rsidRPr="00900ED9">
        <w:rPr>
          <w:rFonts w:ascii="Browallia New" w:hAnsi="Browallia New" w:cs="Browallia New"/>
          <w:sz w:val="30"/>
          <w:szCs w:val="30"/>
          <w:cs/>
          <w:lang w:bidi="th-TH"/>
        </w:rPr>
        <w:tab/>
        <w:t>ลงลายมือชื่อ..........................................................</w:t>
      </w:r>
    </w:p>
    <w:p w14:paraId="69E6810B" w14:textId="77777777" w:rsidR="00B71951" w:rsidRPr="00900ED9" w:rsidRDefault="00B71951" w:rsidP="00B71951">
      <w:pPr>
        <w:spacing w:after="240" w:line="240" w:lineRule="auto"/>
        <w:rPr>
          <w:rFonts w:ascii="Browallia New" w:hAnsi="Browallia New" w:cs="Browallia New"/>
          <w:sz w:val="30"/>
          <w:szCs w:val="30"/>
        </w:rPr>
      </w:pPr>
      <w:r w:rsidRPr="00900ED9">
        <w:rPr>
          <w:rFonts w:ascii="Browallia New" w:hAnsi="Browallia New" w:cs="Browallia New"/>
          <w:sz w:val="30"/>
          <w:szCs w:val="30"/>
          <w:cs/>
          <w:lang w:bidi="th-TH"/>
        </w:rPr>
        <w:t xml:space="preserve">                (                                             )</w:t>
      </w:r>
      <w:r w:rsidRPr="00900ED9">
        <w:rPr>
          <w:rFonts w:ascii="Browallia New" w:hAnsi="Browallia New" w:cs="Browallia New"/>
          <w:sz w:val="30"/>
          <w:szCs w:val="30"/>
          <w:cs/>
          <w:lang w:bidi="th-TH"/>
        </w:rPr>
        <w:tab/>
      </w:r>
      <w:r w:rsidRPr="00900ED9">
        <w:rPr>
          <w:rFonts w:ascii="Browallia New" w:hAnsi="Browallia New" w:cs="Browallia New"/>
          <w:sz w:val="30"/>
          <w:szCs w:val="30"/>
          <w:cs/>
          <w:lang w:bidi="th-TH"/>
        </w:rPr>
        <w:tab/>
        <w:t xml:space="preserve">   </w:t>
      </w:r>
      <w:r>
        <w:rPr>
          <w:rFonts w:ascii="Browallia New" w:hAnsi="Browallia New" w:cs="Browallia New" w:hint="cs"/>
          <w:sz w:val="30"/>
          <w:szCs w:val="30"/>
          <w:cs/>
          <w:lang w:bidi="th-TH"/>
        </w:rPr>
        <w:t xml:space="preserve">  </w:t>
      </w:r>
      <w:r w:rsidRPr="00900ED9">
        <w:rPr>
          <w:rFonts w:ascii="Browallia New" w:hAnsi="Browallia New" w:cs="Browallia New"/>
          <w:sz w:val="30"/>
          <w:szCs w:val="30"/>
          <w:cs/>
          <w:lang w:bidi="th-TH"/>
        </w:rPr>
        <w:t>(                                             )</w:t>
      </w:r>
    </w:p>
    <w:p w14:paraId="6A05A809" w14:textId="77777777" w:rsidR="00357F22" w:rsidRPr="009C5823" w:rsidRDefault="00357F22" w:rsidP="009C5823">
      <w:pPr>
        <w:spacing w:after="0" w:line="240" w:lineRule="auto"/>
        <w:rPr>
          <w:rFonts w:ascii="Browallia New" w:hAnsi="Browallia New" w:cs="Browallia New"/>
          <w:sz w:val="30"/>
          <w:szCs w:val="30"/>
          <w:lang w:bidi="th-TH"/>
        </w:rPr>
      </w:pPr>
    </w:p>
    <w:sectPr w:rsidR="00357F22" w:rsidRPr="009C5823" w:rsidSect="003E0A80">
      <w:headerReference w:type="default" r:id="rId11"/>
      <w:footerReference w:type="default" r:id="rId12"/>
      <w:pgSz w:w="11906" w:h="16838"/>
      <w:pgMar w:top="1530" w:right="1196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36483" w14:textId="77777777" w:rsidR="00800469" w:rsidRDefault="00800469" w:rsidP="007E22EA">
      <w:pPr>
        <w:spacing w:after="0" w:line="240" w:lineRule="auto"/>
      </w:pPr>
      <w:r>
        <w:separator/>
      </w:r>
    </w:p>
  </w:endnote>
  <w:endnote w:type="continuationSeparator" w:id="0">
    <w:p w14:paraId="295C8604" w14:textId="77777777" w:rsidR="00800469" w:rsidRDefault="00800469" w:rsidP="007E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E860" w14:textId="77777777" w:rsidR="00873B30" w:rsidRPr="00873B30" w:rsidRDefault="00873B30">
    <w:pPr>
      <w:pStyle w:val="Footer"/>
      <w:jc w:val="center"/>
      <w:rPr>
        <w:rFonts w:ascii="Browallia New" w:hAnsi="Browallia New" w:cs="Browallia New"/>
        <w:caps/>
        <w:noProof/>
        <w:sz w:val="30"/>
        <w:szCs w:val="30"/>
      </w:rPr>
    </w:pPr>
    <w:r w:rsidRPr="00873B30">
      <w:rPr>
        <w:rFonts w:ascii="Browallia New" w:hAnsi="Browallia New" w:cs="Browallia New"/>
        <w:caps/>
        <w:sz w:val="30"/>
        <w:szCs w:val="30"/>
      </w:rPr>
      <w:t>[</w:t>
    </w:r>
    <w:r w:rsidRPr="00873B30">
      <w:rPr>
        <w:rFonts w:ascii="Browallia New" w:hAnsi="Browallia New" w:cs="Browallia New"/>
        <w:caps/>
        <w:sz w:val="30"/>
        <w:szCs w:val="30"/>
      </w:rPr>
      <w:fldChar w:fldCharType="begin"/>
    </w:r>
    <w:r w:rsidRPr="00873B30">
      <w:rPr>
        <w:rFonts w:ascii="Browallia New" w:hAnsi="Browallia New" w:cs="Browallia New"/>
        <w:caps/>
        <w:sz w:val="30"/>
        <w:szCs w:val="30"/>
      </w:rPr>
      <w:instrText xml:space="preserve"> PAGE   \* MERGEFORMAT </w:instrText>
    </w:r>
    <w:r w:rsidRPr="00873B30">
      <w:rPr>
        <w:rFonts w:ascii="Browallia New" w:hAnsi="Browallia New" w:cs="Browallia New"/>
        <w:caps/>
        <w:sz w:val="30"/>
        <w:szCs w:val="30"/>
      </w:rPr>
      <w:fldChar w:fldCharType="separate"/>
    </w:r>
    <w:r w:rsidR="00537CCF">
      <w:rPr>
        <w:rFonts w:ascii="Browallia New" w:hAnsi="Browallia New" w:cs="Browallia New"/>
        <w:caps/>
        <w:noProof/>
        <w:sz w:val="30"/>
        <w:szCs w:val="30"/>
      </w:rPr>
      <w:t>2</w:t>
    </w:r>
    <w:r w:rsidRPr="00873B30">
      <w:rPr>
        <w:rFonts w:ascii="Browallia New" w:hAnsi="Browallia New" w:cs="Browallia New"/>
        <w:caps/>
        <w:noProof/>
        <w:sz w:val="30"/>
        <w:szCs w:val="30"/>
      </w:rPr>
      <w:fldChar w:fldCharType="end"/>
    </w:r>
    <w:r w:rsidR="00191502">
      <w:rPr>
        <w:rFonts w:ascii="Browallia New" w:hAnsi="Browallia New" w:cs="Browallia New"/>
        <w:caps/>
        <w:noProof/>
        <w:sz w:val="30"/>
        <w:szCs w:val="30"/>
        <w:cs/>
      </w:rPr>
      <w:t>/3</w:t>
    </w:r>
    <w:r w:rsidRPr="00873B30">
      <w:rPr>
        <w:rFonts w:ascii="Browallia New" w:hAnsi="Browallia New" w:cs="Browallia New"/>
        <w:caps/>
        <w:noProof/>
        <w:sz w:val="30"/>
        <w:szCs w:val="30"/>
      </w:rPr>
      <w:t>]</w:t>
    </w:r>
  </w:p>
  <w:p w14:paraId="72A3D3EC" w14:textId="77777777" w:rsidR="007E22EA" w:rsidRPr="007E22EA" w:rsidRDefault="007E22EA">
    <w:pPr>
      <w:pStyle w:val="Footer"/>
      <w:rPr>
        <w:rFonts w:ascii="Browallia New" w:hAnsi="Browallia New" w:cs="Browallia New"/>
        <w:sz w:val="30"/>
        <w:szCs w:val="3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960A" w14:textId="77777777" w:rsidR="00800469" w:rsidRDefault="00800469" w:rsidP="007E22EA">
      <w:pPr>
        <w:spacing w:after="0" w:line="240" w:lineRule="auto"/>
      </w:pPr>
      <w:r>
        <w:separator/>
      </w:r>
    </w:p>
  </w:footnote>
  <w:footnote w:type="continuationSeparator" w:id="0">
    <w:p w14:paraId="38A2393D" w14:textId="77777777" w:rsidR="00800469" w:rsidRDefault="00800469" w:rsidP="007E2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3A2985" w:rsidRDefault="3C24D676" w:rsidP="004C022E">
    <w:pPr>
      <w:pStyle w:val="Header"/>
      <w:jc w:val="center"/>
    </w:pPr>
    <w:r>
      <w:rPr>
        <w:noProof/>
      </w:rPr>
      <w:drawing>
        <wp:inline distT="0" distB="0" distL="0" distR="0" wp14:anchorId="718A4E8D" wp14:editId="3C24D676">
          <wp:extent cx="2552700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27B00A" w14:textId="77777777" w:rsidR="004C022E" w:rsidRDefault="004C022E" w:rsidP="004C0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7599"/>
    <w:multiLevelType w:val="multilevel"/>
    <w:tmpl w:val="9B406532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55A4776"/>
    <w:multiLevelType w:val="hybridMultilevel"/>
    <w:tmpl w:val="02FA74BE"/>
    <w:lvl w:ilvl="0" w:tplc="36B63410">
      <w:start w:val="1"/>
      <w:numFmt w:val="decimal"/>
      <w:lvlText w:val="%1."/>
      <w:lvlJc w:val="left"/>
      <w:pPr>
        <w:ind w:left="720" w:hanging="360"/>
      </w:pPr>
      <w:rPr>
        <w:rFonts w:ascii="Browallia New" w:eastAsia="Calibri" w:hAnsi="Browallia New" w:cs="Browallia New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F318D"/>
    <w:multiLevelType w:val="multilevel"/>
    <w:tmpl w:val="4D3EAC66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6"/>
      <w:numFmt w:val="decimal"/>
      <w:lvlText w:val="%1.%2"/>
      <w:lvlJc w:val="left"/>
      <w:pPr>
        <w:ind w:left="46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</w:rPr>
    </w:lvl>
  </w:abstractNum>
  <w:abstractNum w:abstractNumId="3" w15:restartNumberingAfterBreak="0">
    <w:nsid w:val="773455EC"/>
    <w:multiLevelType w:val="multilevel"/>
    <w:tmpl w:val="2EF2761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chaya Luangskulpanich">
    <w15:presenceInfo w15:providerId="AD" w15:userId="S::Vichaya@Juzmatch.com::6cc962cd-6aee-45a2-9b79-76d81b610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A7"/>
    <w:rsid w:val="00007343"/>
    <w:rsid w:val="00015AB9"/>
    <w:rsid w:val="000818E7"/>
    <w:rsid w:val="000865FA"/>
    <w:rsid w:val="00090125"/>
    <w:rsid w:val="00090FE8"/>
    <w:rsid w:val="00095807"/>
    <w:rsid w:val="000B2759"/>
    <w:rsid w:val="000B3027"/>
    <w:rsid w:val="000B65BE"/>
    <w:rsid w:val="000E1F14"/>
    <w:rsid w:val="000E3982"/>
    <w:rsid w:val="000F4DFA"/>
    <w:rsid w:val="00126E2B"/>
    <w:rsid w:val="00135F01"/>
    <w:rsid w:val="00140A84"/>
    <w:rsid w:val="00142BFF"/>
    <w:rsid w:val="00177456"/>
    <w:rsid w:val="001908A9"/>
    <w:rsid w:val="00191502"/>
    <w:rsid w:val="00194704"/>
    <w:rsid w:val="001950CF"/>
    <w:rsid w:val="001B53C4"/>
    <w:rsid w:val="001C0346"/>
    <w:rsid w:val="001C3FB5"/>
    <w:rsid w:val="001D42FC"/>
    <w:rsid w:val="001E029F"/>
    <w:rsid w:val="001F4761"/>
    <w:rsid w:val="00207355"/>
    <w:rsid w:val="00214AC6"/>
    <w:rsid w:val="00215EA5"/>
    <w:rsid w:val="002467B5"/>
    <w:rsid w:val="00246F60"/>
    <w:rsid w:val="00251C81"/>
    <w:rsid w:val="00252EEC"/>
    <w:rsid w:val="00275933"/>
    <w:rsid w:val="00282AC7"/>
    <w:rsid w:val="002B41F5"/>
    <w:rsid w:val="002C3B7D"/>
    <w:rsid w:val="002D429E"/>
    <w:rsid w:val="002D78E5"/>
    <w:rsid w:val="002E30CF"/>
    <w:rsid w:val="003030D0"/>
    <w:rsid w:val="00313DBE"/>
    <w:rsid w:val="003361A1"/>
    <w:rsid w:val="0034314D"/>
    <w:rsid w:val="00357F22"/>
    <w:rsid w:val="00360183"/>
    <w:rsid w:val="003A2985"/>
    <w:rsid w:val="003B006B"/>
    <w:rsid w:val="003D4612"/>
    <w:rsid w:val="003D746F"/>
    <w:rsid w:val="003E0A80"/>
    <w:rsid w:val="004344C6"/>
    <w:rsid w:val="004665B7"/>
    <w:rsid w:val="004B3537"/>
    <w:rsid w:val="004B391D"/>
    <w:rsid w:val="004B4D14"/>
    <w:rsid w:val="004C022E"/>
    <w:rsid w:val="004F25A4"/>
    <w:rsid w:val="004F3B02"/>
    <w:rsid w:val="00512E46"/>
    <w:rsid w:val="00537CCF"/>
    <w:rsid w:val="0054482F"/>
    <w:rsid w:val="00545A7B"/>
    <w:rsid w:val="00585733"/>
    <w:rsid w:val="005859BD"/>
    <w:rsid w:val="0059643C"/>
    <w:rsid w:val="005A2B07"/>
    <w:rsid w:val="0062645B"/>
    <w:rsid w:val="00646266"/>
    <w:rsid w:val="0065001E"/>
    <w:rsid w:val="0065233B"/>
    <w:rsid w:val="0065514D"/>
    <w:rsid w:val="006558AF"/>
    <w:rsid w:val="006A0F95"/>
    <w:rsid w:val="006A4392"/>
    <w:rsid w:val="006B0CCE"/>
    <w:rsid w:val="006B3D29"/>
    <w:rsid w:val="006C3B92"/>
    <w:rsid w:val="006D7056"/>
    <w:rsid w:val="006E034B"/>
    <w:rsid w:val="006E1353"/>
    <w:rsid w:val="006E1D23"/>
    <w:rsid w:val="006F2AC2"/>
    <w:rsid w:val="00717903"/>
    <w:rsid w:val="0072412C"/>
    <w:rsid w:val="007420C0"/>
    <w:rsid w:val="0075366F"/>
    <w:rsid w:val="00783CEC"/>
    <w:rsid w:val="00785B5C"/>
    <w:rsid w:val="007B276B"/>
    <w:rsid w:val="007B4D43"/>
    <w:rsid w:val="007E0D63"/>
    <w:rsid w:val="007E19A2"/>
    <w:rsid w:val="007E22EA"/>
    <w:rsid w:val="007E47A7"/>
    <w:rsid w:val="00800469"/>
    <w:rsid w:val="0080628D"/>
    <w:rsid w:val="00873B30"/>
    <w:rsid w:val="0087683D"/>
    <w:rsid w:val="008A2651"/>
    <w:rsid w:val="008C4692"/>
    <w:rsid w:val="008C4A4C"/>
    <w:rsid w:val="008C6FA6"/>
    <w:rsid w:val="008D032C"/>
    <w:rsid w:val="008D3301"/>
    <w:rsid w:val="008E3AF2"/>
    <w:rsid w:val="0090385F"/>
    <w:rsid w:val="00915C0B"/>
    <w:rsid w:val="00947961"/>
    <w:rsid w:val="00967BD7"/>
    <w:rsid w:val="009758AD"/>
    <w:rsid w:val="00992CCB"/>
    <w:rsid w:val="009A419D"/>
    <w:rsid w:val="009B0F2A"/>
    <w:rsid w:val="009C4E05"/>
    <w:rsid w:val="009C5047"/>
    <w:rsid w:val="009C5823"/>
    <w:rsid w:val="009F7831"/>
    <w:rsid w:val="00A330C2"/>
    <w:rsid w:val="00A3502C"/>
    <w:rsid w:val="00A40C54"/>
    <w:rsid w:val="00A42864"/>
    <w:rsid w:val="00A632CF"/>
    <w:rsid w:val="00A650C3"/>
    <w:rsid w:val="00A70539"/>
    <w:rsid w:val="00A764EC"/>
    <w:rsid w:val="00AB3889"/>
    <w:rsid w:val="00AC2BF6"/>
    <w:rsid w:val="00AD0BC9"/>
    <w:rsid w:val="00AF7908"/>
    <w:rsid w:val="00B11975"/>
    <w:rsid w:val="00B11F6F"/>
    <w:rsid w:val="00B1570E"/>
    <w:rsid w:val="00B15BA2"/>
    <w:rsid w:val="00B268FA"/>
    <w:rsid w:val="00B637B9"/>
    <w:rsid w:val="00B71951"/>
    <w:rsid w:val="00B93A51"/>
    <w:rsid w:val="00BA03A5"/>
    <w:rsid w:val="00BA0B86"/>
    <w:rsid w:val="00BB4F32"/>
    <w:rsid w:val="00BD77D6"/>
    <w:rsid w:val="00BE77E8"/>
    <w:rsid w:val="00C4624B"/>
    <w:rsid w:val="00C61D36"/>
    <w:rsid w:val="00C768D8"/>
    <w:rsid w:val="00C84FBE"/>
    <w:rsid w:val="00CA6C7A"/>
    <w:rsid w:val="00CB666E"/>
    <w:rsid w:val="00CB78BE"/>
    <w:rsid w:val="00CC14BC"/>
    <w:rsid w:val="00CC15F9"/>
    <w:rsid w:val="00D03C3C"/>
    <w:rsid w:val="00D05317"/>
    <w:rsid w:val="00D10E50"/>
    <w:rsid w:val="00D261EC"/>
    <w:rsid w:val="00D40640"/>
    <w:rsid w:val="00D4211D"/>
    <w:rsid w:val="00D51BEF"/>
    <w:rsid w:val="00D643D2"/>
    <w:rsid w:val="00D87141"/>
    <w:rsid w:val="00D94488"/>
    <w:rsid w:val="00DD0AD8"/>
    <w:rsid w:val="00DD4A38"/>
    <w:rsid w:val="00DD622E"/>
    <w:rsid w:val="00DD7C02"/>
    <w:rsid w:val="00DE5038"/>
    <w:rsid w:val="00DE7DE9"/>
    <w:rsid w:val="00DF34C1"/>
    <w:rsid w:val="00DF799D"/>
    <w:rsid w:val="00E032A1"/>
    <w:rsid w:val="00E311DC"/>
    <w:rsid w:val="00E35862"/>
    <w:rsid w:val="00E640E8"/>
    <w:rsid w:val="00E8662C"/>
    <w:rsid w:val="00E974E2"/>
    <w:rsid w:val="00EB7927"/>
    <w:rsid w:val="00EC3C71"/>
    <w:rsid w:val="00EC6C48"/>
    <w:rsid w:val="00ED01A1"/>
    <w:rsid w:val="00ED4904"/>
    <w:rsid w:val="00EF2F55"/>
    <w:rsid w:val="00F21277"/>
    <w:rsid w:val="00F26903"/>
    <w:rsid w:val="00F31EFE"/>
    <w:rsid w:val="00F441A8"/>
    <w:rsid w:val="00F52476"/>
    <w:rsid w:val="00F74350"/>
    <w:rsid w:val="00F952F3"/>
    <w:rsid w:val="00FB4ACF"/>
    <w:rsid w:val="00FB4C80"/>
    <w:rsid w:val="00FB6C51"/>
    <w:rsid w:val="00FC6611"/>
    <w:rsid w:val="094975B8"/>
    <w:rsid w:val="17EB8F9C"/>
    <w:rsid w:val="1BDEDEBD"/>
    <w:rsid w:val="3C24D676"/>
    <w:rsid w:val="5C8126F3"/>
    <w:rsid w:val="6DBE4DB8"/>
    <w:rsid w:val="705E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61ED3"/>
  <w15:chartTrackingRefBased/>
  <w15:docId w15:val="{D547D87F-92DA-45B6-B5E0-BC9D9ED4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A7"/>
    <w:pPr>
      <w:suppressAutoHyphens/>
      <w:spacing w:after="200" w:line="276" w:lineRule="auto"/>
    </w:pPr>
    <w:rPr>
      <w:rFonts w:cs="Calibri"/>
      <w:sz w:val="22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7E47A7"/>
  </w:style>
  <w:style w:type="paragraph" w:styleId="ListParagraph">
    <w:name w:val="List Paragraph"/>
    <w:basedOn w:val="Normal"/>
    <w:uiPriority w:val="34"/>
    <w:qFormat/>
    <w:rsid w:val="007E47A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E2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E22EA"/>
    <w:rPr>
      <w:rFonts w:ascii="Calibri" w:eastAsia="Calibri" w:hAnsi="Calibri" w:cs="Calibri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E2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E22EA"/>
    <w:rPr>
      <w:rFonts w:ascii="Calibri" w:eastAsia="Calibri" w:hAnsi="Calibri" w:cs="Calibri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B15BA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BA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5BA2"/>
    <w:rPr>
      <w:rFonts w:cs="Calibri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BA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5BA2"/>
    <w:rPr>
      <w:rFonts w:cs="Calibri"/>
      <w:b/>
      <w:bCs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B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5BA2"/>
    <w:rPr>
      <w:rFonts w:ascii="Segoe UI" w:hAnsi="Segoe UI" w:cs="Segoe UI"/>
      <w:sz w:val="18"/>
      <w:szCs w:val="18"/>
      <w:lang w:bidi="en-US"/>
    </w:rPr>
  </w:style>
  <w:style w:type="paragraph" w:styleId="Revision">
    <w:name w:val="Revision"/>
    <w:hidden/>
    <w:uiPriority w:val="99"/>
    <w:semiHidden/>
    <w:rsid w:val="006E034B"/>
    <w:rPr>
      <w:rFonts w:cs="Calibri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615582F8C934B34D9C63B2E8C82BF470" ma:contentTypeVersion="10" ma:contentTypeDescription="สร้างเอกสารใหม่" ma:contentTypeScope="" ma:versionID="a8c83730c2407c6b60d81e6ad22753fd">
  <xsd:schema xmlns:xsd="http://www.w3.org/2001/XMLSchema" xmlns:xs="http://www.w3.org/2001/XMLSchema" xmlns:p="http://schemas.microsoft.com/office/2006/metadata/properties" xmlns:ns2="a0684326-9b1f-4dcd-9108-b8f1865db1ee" targetNamespace="http://schemas.microsoft.com/office/2006/metadata/properties" ma:root="true" ma:fieldsID="23295aabd1b68f156bde1edab3b3a4d1" ns2:_="">
    <xsd:import namespace="a0684326-9b1f-4dcd-9108-b8f1865db1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84326-9b1f-4dcd-9108-b8f1865db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5108E6-6F06-4930-BC4E-55D9CAF429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DF69C8-4B0E-4FD6-8CAF-141B78212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684326-9b1f-4dcd-9108-b8f1865db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FEDBD9-AEDF-4536-B94C-70D8F0FFDE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B597C5-5384-41FD-BF58-B638C75917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Rachakit Kitinan</dc:creator>
  <cp:keywords/>
  <dc:description/>
  <cp:lastModifiedBy>Vichaya Luangskulpanich</cp:lastModifiedBy>
  <cp:revision>7</cp:revision>
  <cp:lastPrinted>2021-04-23T00:18:00Z</cp:lastPrinted>
  <dcterms:created xsi:type="dcterms:W3CDTF">2021-05-16T20:51:00Z</dcterms:created>
  <dcterms:modified xsi:type="dcterms:W3CDTF">2021-10-13T11:26:00Z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0x010100615582F8C934B34D9C63B2E8C82BF470</vt:lpwstr>
  </property>
</Properties>
</file>